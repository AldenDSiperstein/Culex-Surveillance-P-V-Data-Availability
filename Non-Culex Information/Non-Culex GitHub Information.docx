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A8BA" w14:textId="2CC09AD4" w:rsidR="005F3A27" w:rsidRPr="00A6502B" w:rsidRDefault="00211FEF" w:rsidP="00612032">
      <w:pPr>
        <w:spacing w:line="48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Non-</w:t>
      </w: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Culex </w:t>
      </w:r>
      <w:r w:rsidR="005F3A27" w:rsidRPr="00A6502B">
        <w:rPr>
          <w:rFonts w:ascii="Times New Roman" w:hAnsi="Times New Roman" w:cs="Times New Roman"/>
          <w:b/>
          <w:bCs/>
          <w:sz w:val="30"/>
          <w:szCs w:val="30"/>
        </w:rPr>
        <w:t>Sections</w:t>
      </w:r>
      <w:r w:rsidR="005F3A27" w:rsidRPr="00A6502B">
        <w:rPr>
          <w:rFonts w:ascii="Times New Roman" w:hAnsi="Times New Roman" w:cs="Times New Roman"/>
          <w:sz w:val="30"/>
          <w:szCs w:val="30"/>
        </w:rPr>
        <w:t>:</w:t>
      </w:r>
    </w:p>
    <w:p w14:paraId="6D774411" w14:textId="51385C5F" w:rsidR="005F3A27" w:rsidRPr="00A6502B" w:rsidRDefault="00211FEF" w:rsidP="00612032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Non-</w:t>
      </w:r>
      <w:r w:rsidRPr="0046273A">
        <w:rPr>
          <w:rFonts w:ascii="Times New Roman" w:hAnsi="Times New Roman" w:cs="Times New Roman"/>
          <w:b/>
          <w:bCs/>
          <w:i/>
          <w:iCs/>
          <w:sz w:val="26"/>
          <w:szCs w:val="26"/>
        </w:rPr>
        <w:t>Culex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results</w:t>
      </w:r>
      <w:r w:rsidR="005F3A27" w:rsidRPr="00A6502B">
        <w:rPr>
          <w:rFonts w:ascii="Times New Roman" w:hAnsi="Times New Roman" w:cs="Times New Roman"/>
          <w:sz w:val="26"/>
          <w:szCs w:val="26"/>
        </w:rPr>
        <w:t>:</w:t>
      </w:r>
    </w:p>
    <w:p w14:paraId="1392B98D" w14:textId="01C2911F" w:rsidR="005F3A27" w:rsidRPr="00BC7C3A" w:rsidRDefault="005F3A27" w:rsidP="00BC7C3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7C3A">
        <w:rPr>
          <w:rFonts w:ascii="Times New Roman" w:hAnsi="Times New Roman" w:cs="Times New Roman"/>
          <w:b/>
          <w:bCs/>
          <w:sz w:val="24"/>
          <w:szCs w:val="24"/>
        </w:rPr>
        <w:t>Seasonal Prevalence of each Genus:</w:t>
      </w:r>
    </w:p>
    <w:p w14:paraId="09F8DBFB" w14:textId="03AC8CC9" w:rsidR="00B16DB8" w:rsidRPr="00467D16" w:rsidRDefault="005F3A27" w:rsidP="00B16DB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7D16">
        <w:rPr>
          <w:rFonts w:ascii="Times New Roman" w:hAnsi="Times New Roman" w:cs="Times New Roman"/>
          <w:sz w:val="24"/>
          <w:szCs w:val="24"/>
        </w:rPr>
        <w:t xml:space="preserve">From an aggregate of the three collection seasons and all used traps, </w:t>
      </w:r>
      <w:r w:rsidRPr="00467D16">
        <w:rPr>
          <w:rFonts w:ascii="Times New Roman" w:hAnsi="Times New Roman" w:cs="Times New Roman"/>
          <w:i/>
          <w:iCs/>
          <w:sz w:val="24"/>
          <w:szCs w:val="24"/>
        </w:rPr>
        <w:t>Culex</w:t>
      </w:r>
      <w:r w:rsidRPr="00467D16">
        <w:rPr>
          <w:rFonts w:ascii="Times New Roman" w:hAnsi="Times New Roman" w:cs="Times New Roman"/>
          <w:sz w:val="24"/>
          <w:szCs w:val="24"/>
        </w:rPr>
        <w:t xml:space="preserve">, </w:t>
      </w:r>
      <w:r w:rsidRPr="00467D16">
        <w:rPr>
          <w:rFonts w:ascii="Times New Roman" w:hAnsi="Times New Roman" w:cs="Times New Roman"/>
          <w:i/>
          <w:iCs/>
          <w:sz w:val="24"/>
          <w:szCs w:val="24"/>
        </w:rPr>
        <w:t>Aedes</w:t>
      </w:r>
      <w:r w:rsidRPr="00467D16">
        <w:rPr>
          <w:rFonts w:ascii="Times New Roman" w:hAnsi="Times New Roman" w:cs="Times New Roman"/>
          <w:sz w:val="24"/>
          <w:szCs w:val="24"/>
        </w:rPr>
        <w:t xml:space="preserve">, and </w:t>
      </w:r>
      <w:r w:rsidRPr="00467D16">
        <w:rPr>
          <w:rFonts w:ascii="Times New Roman" w:hAnsi="Times New Roman" w:cs="Times New Roman"/>
          <w:i/>
          <w:iCs/>
          <w:sz w:val="24"/>
          <w:szCs w:val="24"/>
        </w:rPr>
        <w:t>Anopheles</w:t>
      </w:r>
      <w:r w:rsidRPr="00467D16">
        <w:rPr>
          <w:rFonts w:ascii="Times New Roman" w:hAnsi="Times New Roman" w:cs="Times New Roman"/>
          <w:sz w:val="24"/>
          <w:szCs w:val="24"/>
        </w:rPr>
        <w:t xml:space="preserve"> were the most abundant genera</w:t>
      </w:r>
      <w:r w:rsidR="00BE543E">
        <w:rPr>
          <w:rFonts w:ascii="Times New Roman" w:hAnsi="Times New Roman" w:cs="Times New Roman"/>
          <w:sz w:val="24"/>
          <w:szCs w:val="24"/>
        </w:rPr>
        <w:t xml:space="preserve"> of mosquitoes that we collected</w:t>
      </w:r>
      <w:r w:rsidRPr="00467D16">
        <w:rPr>
          <w:rFonts w:ascii="Times New Roman" w:hAnsi="Times New Roman" w:cs="Times New Roman"/>
          <w:sz w:val="24"/>
          <w:szCs w:val="24"/>
        </w:rPr>
        <w:t xml:space="preserve"> (n = 4256, 1638, and 566, respectively). Other genera, such as </w:t>
      </w:r>
      <w:proofErr w:type="spellStart"/>
      <w:r w:rsidRPr="00467D16">
        <w:rPr>
          <w:rFonts w:ascii="Times New Roman" w:hAnsi="Times New Roman" w:cs="Times New Roman"/>
          <w:i/>
          <w:iCs/>
          <w:sz w:val="24"/>
          <w:szCs w:val="24"/>
        </w:rPr>
        <w:t>Psorophora</w:t>
      </w:r>
      <w:proofErr w:type="spellEnd"/>
      <w:r w:rsidRPr="00467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D16">
        <w:rPr>
          <w:rFonts w:ascii="Times New Roman" w:hAnsi="Times New Roman" w:cs="Times New Roman"/>
          <w:i/>
          <w:iCs/>
          <w:sz w:val="24"/>
          <w:szCs w:val="24"/>
        </w:rPr>
        <w:t>Uranotaenia</w:t>
      </w:r>
      <w:proofErr w:type="spellEnd"/>
      <w:r w:rsidRPr="00467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D16">
        <w:rPr>
          <w:rFonts w:ascii="Times New Roman" w:hAnsi="Times New Roman" w:cs="Times New Roman"/>
          <w:i/>
          <w:iCs/>
          <w:sz w:val="24"/>
          <w:szCs w:val="24"/>
        </w:rPr>
        <w:t>Culiseta</w:t>
      </w:r>
      <w:proofErr w:type="spellEnd"/>
      <w:r w:rsidRPr="00467D1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67D16">
        <w:rPr>
          <w:rFonts w:ascii="Times New Roman" w:hAnsi="Times New Roman" w:cs="Times New Roman"/>
          <w:i/>
          <w:iCs/>
          <w:sz w:val="24"/>
          <w:szCs w:val="24"/>
        </w:rPr>
        <w:t>Coquillettidia</w:t>
      </w:r>
      <w:proofErr w:type="spellEnd"/>
      <w:r w:rsidRPr="00467D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7D16">
        <w:rPr>
          <w:rFonts w:ascii="Times New Roman" w:hAnsi="Times New Roman" w:cs="Times New Roman"/>
          <w:sz w:val="24"/>
          <w:szCs w:val="24"/>
        </w:rPr>
        <w:t xml:space="preserve">were less abundant (n = 13, 12, 2, and 1, respectively; Table </w:t>
      </w:r>
      <w:r w:rsidR="00515A08" w:rsidRPr="00467D16">
        <w:rPr>
          <w:rFonts w:ascii="Times New Roman" w:hAnsi="Times New Roman" w:cs="Times New Roman"/>
          <w:sz w:val="24"/>
          <w:szCs w:val="24"/>
        </w:rPr>
        <w:t>S</w:t>
      </w:r>
      <w:r w:rsidR="00515A08">
        <w:rPr>
          <w:rFonts w:ascii="Times New Roman" w:hAnsi="Times New Roman" w:cs="Times New Roman"/>
          <w:sz w:val="24"/>
          <w:szCs w:val="24"/>
        </w:rPr>
        <w:t>2</w:t>
      </w:r>
      <w:r w:rsidRPr="00467D16">
        <w:rPr>
          <w:rFonts w:ascii="Times New Roman" w:hAnsi="Times New Roman" w:cs="Times New Roman"/>
          <w:sz w:val="24"/>
          <w:szCs w:val="24"/>
        </w:rPr>
        <w:t xml:space="preserve">). Adult, female mosquitoes from the genera </w:t>
      </w:r>
      <w:r w:rsidRPr="00467D16">
        <w:rPr>
          <w:rFonts w:ascii="Times New Roman" w:hAnsi="Times New Roman" w:cs="Times New Roman"/>
          <w:i/>
          <w:iCs/>
          <w:sz w:val="24"/>
          <w:szCs w:val="24"/>
        </w:rPr>
        <w:t>Culex</w:t>
      </w:r>
      <w:r w:rsidRPr="00467D16">
        <w:rPr>
          <w:rFonts w:ascii="Times New Roman" w:hAnsi="Times New Roman" w:cs="Times New Roman"/>
          <w:sz w:val="24"/>
          <w:szCs w:val="24"/>
        </w:rPr>
        <w:t xml:space="preserve"> and </w:t>
      </w:r>
      <w:r w:rsidRPr="00467D16">
        <w:rPr>
          <w:rFonts w:ascii="Times New Roman" w:hAnsi="Times New Roman" w:cs="Times New Roman"/>
          <w:i/>
          <w:iCs/>
          <w:sz w:val="24"/>
          <w:szCs w:val="24"/>
        </w:rPr>
        <w:t>Aedes</w:t>
      </w:r>
      <w:r w:rsidRPr="00467D16">
        <w:rPr>
          <w:rFonts w:ascii="Times New Roman" w:hAnsi="Times New Roman" w:cs="Times New Roman"/>
          <w:sz w:val="24"/>
          <w:szCs w:val="24"/>
        </w:rPr>
        <w:t xml:space="preserve"> were collected in gravid and BG sentinel traps into the middle of November </w:t>
      </w:r>
      <w:r w:rsidR="0052646C">
        <w:rPr>
          <w:rFonts w:ascii="Times New Roman" w:hAnsi="Times New Roman" w:cs="Times New Roman"/>
          <w:sz w:val="24"/>
          <w:szCs w:val="24"/>
        </w:rPr>
        <w:t xml:space="preserve">in two of the three collection years </w:t>
      </w:r>
      <w:r w:rsidRPr="00467D16">
        <w:rPr>
          <w:rFonts w:ascii="Times New Roman" w:hAnsi="Times New Roman" w:cs="Times New Roman"/>
          <w:sz w:val="24"/>
          <w:szCs w:val="24"/>
        </w:rPr>
        <w:t>(</w:t>
      </w:r>
      <w:r w:rsidR="00CE27BE" w:rsidRPr="00467D16">
        <w:rPr>
          <w:rFonts w:ascii="Times New Roman" w:hAnsi="Times New Roman" w:cs="Times New Roman"/>
          <w:sz w:val="24"/>
          <w:szCs w:val="24"/>
        </w:rPr>
        <w:t>November 22</w:t>
      </w:r>
      <w:r w:rsidR="00F03411">
        <w:rPr>
          <w:rFonts w:ascii="Times New Roman" w:hAnsi="Times New Roman" w:cs="Times New Roman"/>
          <w:sz w:val="24"/>
          <w:szCs w:val="24"/>
        </w:rPr>
        <w:t>,</w:t>
      </w:r>
      <w:r w:rsidR="005264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7D16">
        <w:rPr>
          <w:rFonts w:ascii="Times New Roman" w:hAnsi="Times New Roman" w:cs="Times New Roman"/>
          <w:sz w:val="24"/>
          <w:szCs w:val="24"/>
        </w:rPr>
        <w:t>2019</w:t>
      </w:r>
      <w:proofErr w:type="gramEnd"/>
      <w:r w:rsidRPr="00467D16">
        <w:rPr>
          <w:rFonts w:ascii="Times New Roman" w:hAnsi="Times New Roman" w:cs="Times New Roman"/>
          <w:sz w:val="24"/>
          <w:szCs w:val="24"/>
        </w:rPr>
        <w:t xml:space="preserve"> and November </w:t>
      </w:r>
      <w:r w:rsidR="00CE27BE" w:rsidRPr="00467D16">
        <w:rPr>
          <w:rFonts w:ascii="Times New Roman" w:hAnsi="Times New Roman" w:cs="Times New Roman"/>
          <w:sz w:val="24"/>
          <w:szCs w:val="24"/>
        </w:rPr>
        <w:t>17</w:t>
      </w:r>
      <w:r w:rsidR="00F03411">
        <w:rPr>
          <w:rFonts w:ascii="Times New Roman" w:hAnsi="Times New Roman" w:cs="Times New Roman"/>
          <w:sz w:val="24"/>
          <w:szCs w:val="24"/>
        </w:rPr>
        <w:t>,</w:t>
      </w:r>
      <w:r w:rsidR="00CE27BE" w:rsidRPr="00467D16">
        <w:rPr>
          <w:rFonts w:ascii="Times New Roman" w:hAnsi="Times New Roman" w:cs="Times New Roman"/>
          <w:sz w:val="24"/>
          <w:szCs w:val="24"/>
        </w:rPr>
        <w:t xml:space="preserve"> </w:t>
      </w:r>
      <w:r w:rsidRPr="00467D16">
        <w:rPr>
          <w:rFonts w:ascii="Times New Roman" w:hAnsi="Times New Roman" w:cs="Times New Roman"/>
          <w:sz w:val="24"/>
          <w:szCs w:val="24"/>
        </w:rPr>
        <w:t>2022</w:t>
      </w:r>
      <w:r w:rsidR="00F03411">
        <w:rPr>
          <w:rFonts w:ascii="Times New Roman" w:hAnsi="Times New Roman" w:cs="Times New Roman"/>
          <w:sz w:val="24"/>
          <w:szCs w:val="24"/>
        </w:rPr>
        <w:t>;</w:t>
      </w:r>
      <w:r w:rsidRPr="00467D16">
        <w:rPr>
          <w:rFonts w:ascii="Times New Roman" w:hAnsi="Times New Roman" w:cs="Times New Roman"/>
          <w:sz w:val="24"/>
          <w:szCs w:val="24"/>
        </w:rPr>
        <w:t xml:space="preserve"> n = 6 and n = 45, respectively). However, </w:t>
      </w:r>
      <w:r w:rsidRPr="00467D16">
        <w:rPr>
          <w:rFonts w:ascii="Times New Roman" w:hAnsi="Times New Roman" w:cs="Times New Roman"/>
          <w:i/>
          <w:iCs/>
          <w:sz w:val="24"/>
          <w:szCs w:val="24"/>
        </w:rPr>
        <w:t>Anopheles</w:t>
      </w:r>
      <w:r w:rsidRPr="00467D1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67D16">
        <w:rPr>
          <w:rFonts w:ascii="Times New Roman" w:hAnsi="Times New Roman" w:cs="Times New Roman"/>
          <w:i/>
          <w:iCs/>
          <w:sz w:val="24"/>
          <w:szCs w:val="24"/>
        </w:rPr>
        <w:t>Psorophora</w:t>
      </w:r>
      <w:proofErr w:type="spellEnd"/>
      <w:r w:rsidRPr="00467D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7D16">
        <w:rPr>
          <w:rFonts w:ascii="Times New Roman" w:hAnsi="Times New Roman" w:cs="Times New Roman"/>
          <w:sz w:val="24"/>
          <w:szCs w:val="24"/>
        </w:rPr>
        <w:t>were no</w:t>
      </w:r>
      <w:r w:rsidR="0052646C">
        <w:rPr>
          <w:rFonts w:ascii="Times New Roman" w:hAnsi="Times New Roman" w:cs="Times New Roman"/>
          <w:sz w:val="24"/>
          <w:szCs w:val="24"/>
        </w:rPr>
        <w:t>t</w:t>
      </w:r>
      <w:r w:rsidRPr="00467D16">
        <w:rPr>
          <w:rFonts w:ascii="Times New Roman" w:hAnsi="Times New Roman" w:cs="Times New Roman"/>
          <w:sz w:val="24"/>
          <w:szCs w:val="24"/>
        </w:rPr>
        <w:t xml:space="preserve"> collected in gravid and BG sentinel traps after October</w:t>
      </w:r>
      <w:r w:rsidR="005724BA">
        <w:rPr>
          <w:rFonts w:ascii="Times New Roman" w:hAnsi="Times New Roman" w:cs="Times New Roman"/>
          <w:sz w:val="24"/>
          <w:szCs w:val="24"/>
        </w:rPr>
        <w:t xml:space="preserve"> in any collection season</w:t>
      </w:r>
      <w:r w:rsidRPr="00467D16">
        <w:rPr>
          <w:rFonts w:ascii="Times New Roman" w:hAnsi="Times New Roman" w:cs="Times New Roman"/>
          <w:sz w:val="24"/>
          <w:szCs w:val="24"/>
        </w:rPr>
        <w:t xml:space="preserve"> (</w:t>
      </w:r>
      <w:r w:rsidR="00515A08">
        <w:rPr>
          <w:rFonts w:ascii="Times New Roman" w:hAnsi="Times New Roman" w:cs="Times New Roman"/>
          <w:sz w:val="24"/>
          <w:szCs w:val="24"/>
        </w:rPr>
        <w:t>last fall</w:t>
      </w:r>
      <w:r w:rsidR="00515A08" w:rsidRPr="00467D16">
        <w:rPr>
          <w:rFonts w:ascii="Times New Roman" w:hAnsi="Times New Roman" w:cs="Times New Roman"/>
          <w:sz w:val="24"/>
          <w:szCs w:val="24"/>
        </w:rPr>
        <w:t xml:space="preserve"> </w:t>
      </w:r>
      <w:r w:rsidRPr="00467D16">
        <w:rPr>
          <w:rFonts w:ascii="Times New Roman" w:hAnsi="Times New Roman" w:cs="Times New Roman"/>
          <w:sz w:val="24"/>
          <w:szCs w:val="24"/>
        </w:rPr>
        <w:t xml:space="preserve">collection dates were October </w:t>
      </w:r>
      <w:r w:rsidR="007C0ABB" w:rsidRPr="00467D16">
        <w:rPr>
          <w:rFonts w:ascii="Times New Roman" w:hAnsi="Times New Roman" w:cs="Times New Roman"/>
          <w:sz w:val="24"/>
          <w:szCs w:val="24"/>
        </w:rPr>
        <w:t>21</w:t>
      </w:r>
      <w:r w:rsidR="00F03411">
        <w:rPr>
          <w:rFonts w:ascii="Times New Roman" w:hAnsi="Times New Roman" w:cs="Times New Roman"/>
          <w:sz w:val="24"/>
          <w:szCs w:val="24"/>
        </w:rPr>
        <w:t>,</w:t>
      </w:r>
      <w:r w:rsidR="007C0ABB" w:rsidRPr="00467D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7D16">
        <w:rPr>
          <w:rFonts w:ascii="Times New Roman" w:hAnsi="Times New Roman" w:cs="Times New Roman"/>
          <w:sz w:val="24"/>
          <w:szCs w:val="24"/>
        </w:rPr>
        <w:t>2021</w:t>
      </w:r>
      <w:proofErr w:type="gramEnd"/>
      <w:r w:rsidRPr="00467D16">
        <w:rPr>
          <w:rFonts w:ascii="Times New Roman" w:hAnsi="Times New Roman" w:cs="Times New Roman"/>
          <w:sz w:val="24"/>
          <w:szCs w:val="24"/>
        </w:rPr>
        <w:t xml:space="preserve"> and October </w:t>
      </w:r>
      <w:r w:rsidR="007C0ABB" w:rsidRPr="00467D16">
        <w:rPr>
          <w:rFonts w:ascii="Times New Roman" w:hAnsi="Times New Roman" w:cs="Times New Roman"/>
          <w:sz w:val="24"/>
          <w:szCs w:val="24"/>
        </w:rPr>
        <w:t>25</w:t>
      </w:r>
      <w:r w:rsidR="00F03411">
        <w:rPr>
          <w:rFonts w:ascii="Times New Roman" w:hAnsi="Times New Roman" w:cs="Times New Roman"/>
          <w:sz w:val="24"/>
          <w:szCs w:val="24"/>
        </w:rPr>
        <w:t>,</w:t>
      </w:r>
      <w:r w:rsidR="007C0ABB" w:rsidRPr="00467D16">
        <w:rPr>
          <w:rFonts w:ascii="Times New Roman" w:hAnsi="Times New Roman" w:cs="Times New Roman"/>
          <w:sz w:val="24"/>
          <w:szCs w:val="24"/>
        </w:rPr>
        <w:t xml:space="preserve"> </w:t>
      </w:r>
      <w:r w:rsidRPr="00467D16">
        <w:rPr>
          <w:rFonts w:ascii="Times New Roman" w:hAnsi="Times New Roman" w:cs="Times New Roman"/>
          <w:sz w:val="24"/>
          <w:szCs w:val="24"/>
        </w:rPr>
        <w:t>2019</w:t>
      </w:r>
      <w:r w:rsidR="00F03411">
        <w:rPr>
          <w:rFonts w:ascii="Times New Roman" w:hAnsi="Times New Roman" w:cs="Times New Roman"/>
          <w:sz w:val="24"/>
          <w:szCs w:val="24"/>
        </w:rPr>
        <w:t>;</w:t>
      </w:r>
      <w:r w:rsidRPr="00467D16">
        <w:rPr>
          <w:rFonts w:ascii="Times New Roman" w:hAnsi="Times New Roman" w:cs="Times New Roman"/>
          <w:sz w:val="24"/>
          <w:szCs w:val="24"/>
        </w:rPr>
        <w:t xml:space="preserve"> n = 1 and n = 1, respectively).</w:t>
      </w:r>
      <w:r w:rsidR="00BA2D6A">
        <w:rPr>
          <w:rFonts w:ascii="Times New Roman" w:hAnsi="Times New Roman" w:cs="Times New Roman"/>
          <w:sz w:val="24"/>
          <w:szCs w:val="24"/>
        </w:rPr>
        <w:t xml:space="preserve"> </w:t>
      </w:r>
      <w:r w:rsidR="007D3245">
        <w:rPr>
          <w:rFonts w:ascii="Times New Roman" w:hAnsi="Times New Roman" w:cs="Times New Roman"/>
          <w:sz w:val="24"/>
          <w:szCs w:val="24"/>
        </w:rPr>
        <w:t xml:space="preserve">All data for </w:t>
      </w:r>
      <w:r w:rsidR="007D3245" w:rsidRPr="007D3245">
        <w:rPr>
          <w:rFonts w:ascii="Times New Roman" w:hAnsi="Times New Roman" w:cs="Times New Roman"/>
          <w:i/>
          <w:iCs/>
          <w:sz w:val="24"/>
          <w:szCs w:val="24"/>
        </w:rPr>
        <w:t>Anopheles</w:t>
      </w:r>
      <w:r w:rsidR="007D3245">
        <w:rPr>
          <w:rFonts w:ascii="Times New Roman" w:hAnsi="Times New Roman" w:cs="Times New Roman"/>
          <w:sz w:val="24"/>
          <w:szCs w:val="24"/>
        </w:rPr>
        <w:t xml:space="preserve"> from the Fall 2021 to Spring 2022 </w:t>
      </w:r>
      <w:r w:rsidR="001C0B35">
        <w:rPr>
          <w:rFonts w:ascii="Times New Roman" w:hAnsi="Times New Roman" w:cs="Times New Roman"/>
          <w:sz w:val="24"/>
          <w:szCs w:val="24"/>
        </w:rPr>
        <w:t xml:space="preserve">collection season </w:t>
      </w:r>
      <w:r w:rsidR="007D3245">
        <w:rPr>
          <w:rFonts w:ascii="Times New Roman" w:hAnsi="Times New Roman" w:cs="Times New Roman"/>
          <w:sz w:val="24"/>
          <w:szCs w:val="24"/>
        </w:rPr>
        <w:t>will be published in a forthcoming publication (</w:t>
      </w:r>
      <w:proofErr w:type="spellStart"/>
      <w:r w:rsidR="007D3245">
        <w:rPr>
          <w:rFonts w:ascii="Times New Roman" w:hAnsi="Times New Roman" w:cs="Times New Roman"/>
          <w:sz w:val="24"/>
          <w:szCs w:val="24"/>
        </w:rPr>
        <w:t>Dehus</w:t>
      </w:r>
      <w:proofErr w:type="spellEnd"/>
      <w:r w:rsidR="007D3245">
        <w:rPr>
          <w:rFonts w:ascii="Times New Roman" w:hAnsi="Times New Roman" w:cs="Times New Roman"/>
          <w:sz w:val="24"/>
          <w:szCs w:val="24"/>
        </w:rPr>
        <w:t xml:space="preserve"> et al. </w:t>
      </w:r>
      <w:r w:rsidR="007D3245" w:rsidRPr="007D3245">
        <w:rPr>
          <w:rFonts w:ascii="Times New Roman" w:hAnsi="Times New Roman" w:cs="Times New Roman"/>
          <w:i/>
          <w:iCs/>
          <w:sz w:val="24"/>
          <w:szCs w:val="24"/>
        </w:rPr>
        <w:t>in prep</w:t>
      </w:r>
      <w:r w:rsidR="007D3245">
        <w:rPr>
          <w:rFonts w:ascii="Times New Roman" w:hAnsi="Times New Roman" w:cs="Times New Roman"/>
          <w:sz w:val="24"/>
          <w:szCs w:val="24"/>
        </w:rPr>
        <w:t xml:space="preserve">). </w:t>
      </w:r>
      <w:r w:rsidR="00BD0836">
        <w:rPr>
          <w:rFonts w:ascii="Times New Roman" w:hAnsi="Times New Roman" w:cs="Times New Roman"/>
          <w:sz w:val="24"/>
          <w:szCs w:val="24"/>
        </w:rPr>
        <w:t xml:space="preserve">In the 2022 collection season, </w:t>
      </w:r>
      <w:r w:rsidR="00A04A8A">
        <w:rPr>
          <w:rFonts w:ascii="Times New Roman" w:hAnsi="Times New Roman" w:cs="Times New Roman"/>
          <w:i/>
          <w:iCs/>
          <w:sz w:val="24"/>
          <w:szCs w:val="24"/>
        </w:rPr>
        <w:t>Culex</w:t>
      </w:r>
      <w:r w:rsidR="00BD08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D0836">
        <w:rPr>
          <w:rFonts w:ascii="Times New Roman" w:hAnsi="Times New Roman" w:cs="Times New Roman"/>
          <w:sz w:val="24"/>
          <w:szCs w:val="24"/>
        </w:rPr>
        <w:t xml:space="preserve">mosquitoes were collected </w:t>
      </w:r>
      <w:r w:rsidRPr="00467D16">
        <w:rPr>
          <w:rFonts w:ascii="Times New Roman" w:hAnsi="Times New Roman" w:cs="Times New Roman"/>
          <w:sz w:val="24"/>
          <w:szCs w:val="24"/>
        </w:rPr>
        <w:t>(March</w:t>
      </w:r>
      <w:r w:rsidR="007C0ABB" w:rsidRPr="00467D16">
        <w:rPr>
          <w:rFonts w:ascii="Times New Roman" w:hAnsi="Times New Roman" w:cs="Times New Roman"/>
          <w:sz w:val="24"/>
          <w:szCs w:val="24"/>
        </w:rPr>
        <w:t xml:space="preserve"> 17</w:t>
      </w:r>
      <w:r w:rsidR="00F03411">
        <w:rPr>
          <w:rFonts w:ascii="Times New Roman" w:hAnsi="Times New Roman" w:cs="Times New Roman"/>
          <w:sz w:val="24"/>
          <w:szCs w:val="24"/>
        </w:rPr>
        <w:t>,</w:t>
      </w:r>
      <w:r w:rsidRPr="00467D16">
        <w:rPr>
          <w:rFonts w:ascii="Times New Roman" w:hAnsi="Times New Roman" w:cs="Times New Roman"/>
          <w:sz w:val="24"/>
          <w:szCs w:val="24"/>
        </w:rPr>
        <w:t xml:space="preserve"> 2022</w:t>
      </w:r>
      <w:r w:rsidR="00F03411">
        <w:rPr>
          <w:rFonts w:ascii="Times New Roman" w:hAnsi="Times New Roman" w:cs="Times New Roman"/>
          <w:sz w:val="24"/>
          <w:szCs w:val="24"/>
        </w:rPr>
        <w:t>;</w:t>
      </w:r>
      <w:r w:rsidRPr="00467D16">
        <w:rPr>
          <w:rFonts w:ascii="Times New Roman" w:hAnsi="Times New Roman" w:cs="Times New Roman"/>
          <w:sz w:val="24"/>
          <w:szCs w:val="24"/>
        </w:rPr>
        <w:t xml:space="preserve"> n = 1), </w:t>
      </w:r>
      <w:r w:rsidR="00BD0836">
        <w:rPr>
          <w:rFonts w:ascii="Times New Roman" w:hAnsi="Times New Roman" w:cs="Times New Roman"/>
          <w:sz w:val="24"/>
          <w:szCs w:val="24"/>
        </w:rPr>
        <w:t xml:space="preserve">then </w:t>
      </w:r>
      <w:r w:rsidRPr="00467D16">
        <w:rPr>
          <w:rFonts w:ascii="Times New Roman" w:hAnsi="Times New Roman" w:cs="Times New Roman"/>
          <w:i/>
          <w:iCs/>
          <w:sz w:val="24"/>
          <w:szCs w:val="24"/>
        </w:rPr>
        <w:t xml:space="preserve">Aedes </w:t>
      </w:r>
      <w:r w:rsidRPr="00467D16">
        <w:rPr>
          <w:rFonts w:ascii="Times New Roman" w:hAnsi="Times New Roman" w:cs="Times New Roman"/>
          <w:sz w:val="24"/>
          <w:szCs w:val="24"/>
        </w:rPr>
        <w:t xml:space="preserve">(April </w:t>
      </w:r>
      <w:r w:rsidR="007C0ABB" w:rsidRPr="00467D16">
        <w:rPr>
          <w:rFonts w:ascii="Times New Roman" w:hAnsi="Times New Roman" w:cs="Times New Roman"/>
          <w:sz w:val="24"/>
          <w:szCs w:val="24"/>
        </w:rPr>
        <w:t>28</w:t>
      </w:r>
      <w:r w:rsidR="00F03411">
        <w:rPr>
          <w:rFonts w:ascii="Times New Roman" w:hAnsi="Times New Roman" w:cs="Times New Roman"/>
          <w:sz w:val="24"/>
          <w:szCs w:val="24"/>
        </w:rPr>
        <w:t>,</w:t>
      </w:r>
      <w:r w:rsidR="00515A08">
        <w:rPr>
          <w:rFonts w:ascii="Times New Roman" w:hAnsi="Times New Roman" w:cs="Times New Roman"/>
          <w:sz w:val="24"/>
          <w:szCs w:val="24"/>
        </w:rPr>
        <w:t xml:space="preserve"> </w:t>
      </w:r>
      <w:r w:rsidRPr="00467D16">
        <w:rPr>
          <w:rFonts w:ascii="Times New Roman" w:hAnsi="Times New Roman" w:cs="Times New Roman"/>
          <w:sz w:val="24"/>
          <w:szCs w:val="24"/>
        </w:rPr>
        <w:t>2022</w:t>
      </w:r>
      <w:r w:rsidR="00F03411">
        <w:rPr>
          <w:rFonts w:ascii="Times New Roman" w:hAnsi="Times New Roman" w:cs="Times New Roman"/>
          <w:sz w:val="24"/>
          <w:szCs w:val="24"/>
        </w:rPr>
        <w:t>;</w:t>
      </w:r>
      <w:r w:rsidRPr="00467D16">
        <w:rPr>
          <w:rFonts w:ascii="Times New Roman" w:hAnsi="Times New Roman" w:cs="Times New Roman"/>
          <w:sz w:val="24"/>
          <w:szCs w:val="24"/>
        </w:rPr>
        <w:t xml:space="preserve"> n = 1), and finally </w:t>
      </w:r>
      <w:proofErr w:type="spellStart"/>
      <w:r w:rsidRPr="00467D16">
        <w:rPr>
          <w:rFonts w:ascii="Times New Roman" w:hAnsi="Times New Roman" w:cs="Times New Roman"/>
          <w:i/>
          <w:iCs/>
          <w:sz w:val="24"/>
          <w:szCs w:val="24"/>
        </w:rPr>
        <w:t>Psorophora</w:t>
      </w:r>
      <w:proofErr w:type="spellEnd"/>
      <w:r w:rsidRPr="00467D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7D16">
        <w:rPr>
          <w:rFonts w:ascii="Times New Roman" w:hAnsi="Times New Roman" w:cs="Times New Roman"/>
          <w:sz w:val="24"/>
          <w:szCs w:val="24"/>
        </w:rPr>
        <w:t xml:space="preserve">(May </w:t>
      </w:r>
      <w:r w:rsidR="007C0ABB" w:rsidRPr="00467D16">
        <w:rPr>
          <w:rFonts w:ascii="Times New Roman" w:hAnsi="Times New Roman" w:cs="Times New Roman"/>
          <w:sz w:val="24"/>
          <w:szCs w:val="24"/>
        </w:rPr>
        <w:t>2</w:t>
      </w:r>
      <w:r w:rsidR="008144A8">
        <w:rPr>
          <w:rFonts w:ascii="Times New Roman" w:hAnsi="Times New Roman" w:cs="Times New Roman"/>
          <w:sz w:val="24"/>
          <w:szCs w:val="24"/>
        </w:rPr>
        <w:t>,</w:t>
      </w:r>
      <w:r w:rsidR="007C0ABB" w:rsidRPr="00467D16">
        <w:rPr>
          <w:rFonts w:ascii="Times New Roman" w:hAnsi="Times New Roman" w:cs="Times New Roman"/>
          <w:sz w:val="24"/>
          <w:szCs w:val="24"/>
        </w:rPr>
        <w:t xml:space="preserve"> </w:t>
      </w:r>
      <w:r w:rsidRPr="00467D16">
        <w:rPr>
          <w:rFonts w:ascii="Times New Roman" w:hAnsi="Times New Roman" w:cs="Times New Roman"/>
          <w:sz w:val="24"/>
          <w:szCs w:val="24"/>
        </w:rPr>
        <w:t>2020</w:t>
      </w:r>
      <w:r w:rsidR="00F03411">
        <w:rPr>
          <w:rFonts w:ascii="Times New Roman" w:hAnsi="Times New Roman" w:cs="Times New Roman"/>
          <w:sz w:val="24"/>
          <w:szCs w:val="24"/>
        </w:rPr>
        <w:t>;</w:t>
      </w:r>
      <w:r w:rsidRPr="00467D16">
        <w:rPr>
          <w:rFonts w:ascii="Times New Roman" w:hAnsi="Times New Roman" w:cs="Times New Roman"/>
          <w:sz w:val="24"/>
          <w:szCs w:val="24"/>
        </w:rPr>
        <w:t xml:space="preserve"> n = 1; collected once in spring </w:t>
      </w:r>
      <w:r w:rsidR="008144A8">
        <w:rPr>
          <w:rFonts w:ascii="Times New Roman" w:hAnsi="Times New Roman" w:cs="Times New Roman"/>
          <w:sz w:val="24"/>
          <w:szCs w:val="24"/>
        </w:rPr>
        <w:t>during</w:t>
      </w:r>
      <w:r w:rsidRPr="00467D16">
        <w:rPr>
          <w:rFonts w:ascii="Times New Roman" w:hAnsi="Times New Roman" w:cs="Times New Roman"/>
          <w:sz w:val="24"/>
          <w:szCs w:val="24"/>
        </w:rPr>
        <w:t xml:space="preserve"> three years of sampling; </w:t>
      </w:r>
      <w:r w:rsidRPr="00D24C34">
        <w:rPr>
          <w:rFonts w:ascii="Times New Roman" w:hAnsi="Times New Roman" w:cs="Times New Roman"/>
          <w:sz w:val="24"/>
          <w:szCs w:val="24"/>
        </w:rPr>
        <w:t>Table S2</w:t>
      </w:r>
      <w:r w:rsidRPr="00467D16">
        <w:rPr>
          <w:rFonts w:ascii="Times New Roman" w:hAnsi="Times New Roman" w:cs="Times New Roman"/>
          <w:sz w:val="24"/>
          <w:szCs w:val="24"/>
        </w:rPr>
        <w:t>).</w:t>
      </w:r>
    </w:p>
    <w:p w14:paraId="7DBA79BC" w14:textId="1CCF088D" w:rsidR="00B16DB8" w:rsidRPr="00BC7C3A" w:rsidRDefault="00B16DB8" w:rsidP="00BC7C3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7C3A">
        <w:rPr>
          <w:rFonts w:ascii="Times New Roman" w:hAnsi="Times New Roman" w:cs="Times New Roman"/>
          <w:b/>
          <w:bCs/>
          <w:sz w:val="24"/>
          <w:szCs w:val="24"/>
        </w:rPr>
        <w:t xml:space="preserve">Seasonal Prevalence of </w:t>
      </w:r>
      <w:r w:rsidRPr="00BC7C3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Aedes</w:t>
      </w:r>
      <w:r w:rsidRPr="00BC7C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C2DEEA" w14:textId="34C0B454" w:rsidR="00252E95" w:rsidRDefault="00252E95" w:rsidP="00252E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7D16">
        <w:rPr>
          <w:rFonts w:ascii="Times New Roman" w:hAnsi="Times New Roman" w:cs="Times New Roman"/>
          <w:sz w:val="24"/>
          <w:szCs w:val="24"/>
        </w:rPr>
        <w:t xml:space="preserve">Relative to </w:t>
      </w:r>
      <w:r w:rsidRPr="00467D16">
        <w:rPr>
          <w:rFonts w:ascii="Times New Roman" w:hAnsi="Times New Roman" w:cs="Times New Roman"/>
          <w:i/>
          <w:iCs/>
          <w:sz w:val="24"/>
          <w:szCs w:val="24"/>
        </w:rPr>
        <w:t>Culex</w:t>
      </w:r>
      <w:r w:rsidRPr="00467D16">
        <w:rPr>
          <w:rFonts w:ascii="Times New Roman" w:hAnsi="Times New Roman" w:cs="Times New Roman"/>
          <w:sz w:val="24"/>
          <w:szCs w:val="24"/>
        </w:rPr>
        <w:t xml:space="preserve">, far more </w:t>
      </w:r>
      <w:r w:rsidRPr="00467D16">
        <w:rPr>
          <w:rFonts w:ascii="Times New Roman" w:hAnsi="Times New Roman" w:cs="Times New Roman"/>
          <w:i/>
          <w:iCs/>
          <w:sz w:val="24"/>
          <w:szCs w:val="24"/>
        </w:rPr>
        <w:t xml:space="preserve">Aedes </w:t>
      </w:r>
      <w:r w:rsidRPr="00467D16">
        <w:rPr>
          <w:rFonts w:ascii="Times New Roman" w:hAnsi="Times New Roman" w:cs="Times New Roman"/>
          <w:sz w:val="24"/>
          <w:szCs w:val="24"/>
        </w:rPr>
        <w:t xml:space="preserve">were collected within BG Sentinel traps (n = approx. 1455), but far fewer were collected within </w:t>
      </w:r>
      <w:r w:rsidR="0052075E">
        <w:rPr>
          <w:rFonts w:ascii="Times New Roman" w:hAnsi="Times New Roman" w:cs="Times New Roman"/>
          <w:sz w:val="24"/>
          <w:szCs w:val="24"/>
        </w:rPr>
        <w:t>g</w:t>
      </w:r>
      <w:r w:rsidRPr="00467D16">
        <w:rPr>
          <w:rFonts w:ascii="Times New Roman" w:hAnsi="Times New Roman" w:cs="Times New Roman"/>
          <w:sz w:val="24"/>
          <w:szCs w:val="24"/>
        </w:rPr>
        <w:t>ravid traps (n = 30) or culverts (n = 3; Table S</w:t>
      </w:r>
      <w:r w:rsidR="00BA2D6A">
        <w:rPr>
          <w:rFonts w:ascii="Times New Roman" w:hAnsi="Times New Roman" w:cs="Times New Roman"/>
          <w:sz w:val="24"/>
          <w:szCs w:val="24"/>
        </w:rPr>
        <w:t>3</w:t>
      </w:r>
      <w:r w:rsidRPr="00467D16">
        <w:rPr>
          <w:rFonts w:ascii="Times New Roman" w:hAnsi="Times New Roman" w:cs="Times New Roman"/>
          <w:sz w:val="24"/>
          <w:szCs w:val="24"/>
        </w:rPr>
        <w:t>)</w:t>
      </w:r>
      <w:r w:rsidR="008F0251">
        <w:rPr>
          <w:rFonts w:ascii="Times New Roman" w:hAnsi="Times New Roman" w:cs="Times New Roman"/>
          <w:sz w:val="24"/>
          <w:szCs w:val="24"/>
        </w:rPr>
        <w:t xml:space="preserve"> in Fall 2021 – Spring 2022</w:t>
      </w:r>
      <w:r w:rsidRPr="00467D16">
        <w:rPr>
          <w:rFonts w:ascii="Times New Roman" w:hAnsi="Times New Roman" w:cs="Times New Roman"/>
          <w:sz w:val="24"/>
          <w:szCs w:val="24"/>
        </w:rPr>
        <w:t xml:space="preserve">. Two groups of </w:t>
      </w:r>
      <w:r w:rsidRPr="00467D16">
        <w:rPr>
          <w:rFonts w:ascii="Times New Roman" w:hAnsi="Times New Roman" w:cs="Times New Roman"/>
          <w:i/>
          <w:iCs/>
          <w:sz w:val="24"/>
          <w:szCs w:val="24"/>
        </w:rPr>
        <w:t xml:space="preserve">Aedes </w:t>
      </w:r>
      <w:r w:rsidRPr="00467D16">
        <w:rPr>
          <w:rFonts w:ascii="Times New Roman" w:hAnsi="Times New Roman" w:cs="Times New Roman"/>
          <w:sz w:val="24"/>
          <w:szCs w:val="24"/>
        </w:rPr>
        <w:t>were collected during the Fall 2021 - Spring 2022 collection season</w:t>
      </w:r>
      <w:r w:rsidR="00F24BDB">
        <w:rPr>
          <w:rFonts w:ascii="Times New Roman" w:hAnsi="Times New Roman" w:cs="Times New Roman"/>
          <w:sz w:val="24"/>
          <w:szCs w:val="24"/>
        </w:rPr>
        <w:t>. The first group consist</w:t>
      </w:r>
      <w:r w:rsidR="00D54F2F">
        <w:rPr>
          <w:rFonts w:ascii="Times New Roman" w:hAnsi="Times New Roman" w:cs="Times New Roman"/>
          <w:sz w:val="24"/>
          <w:szCs w:val="24"/>
        </w:rPr>
        <w:t>ed</w:t>
      </w:r>
      <w:r w:rsidR="00F24BDB">
        <w:rPr>
          <w:rFonts w:ascii="Times New Roman" w:hAnsi="Times New Roman" w:cs="Times New Roman"/>
          <w:sz w:val="24"/>
          <w:szCs w:val="24"/>
        </w:rPr>
        <w:t xml:space="preserve"> of </w:t>
      </w:r>
      <w:r w:rsidRPr="00467D16">
        <w:rPr>
          <w:rFonts w:ascii="Times New Roman" w:hAnsi="Times New Roman" w:cs="Times New Roman"/>
          <w:sz w:val="24"/>
          <w:szCs w:val="24"/>
        </w:rPr>
        <w:t xml:space="preserve">common, multivoltine </w:t>
      </w:r>
      <w:r w:rsidRPr="00467D16">
        <w:rPr>
          <w:rFonts w:ascii="Times New Roman" w:hAnsi="Times New Roman" w:cs="Times New Roman"/>
          <w:i/>
          <w:iCs/>
          <w:sz w:val="24"/>
          <w:szCs w:val="24"/>
        </w:rPr>
        <w:t>Aedes</w:t>
      </w:r>
      <w:r w:rsidRPr="00467D16">
        <w:rPr>
          <w:rFonts w:ascii="Times New Roman" w:hAnsi="Times New Roman" w:cs="Times New Roman"/>
          <w:sz w:val="24"/>
          <w:szCs w:val="24"/>
        </w:rPr>
        <w:t xml:space="preserve"> that were highly abundant during the fall (n = 1,462; species were </w:t>
      </w:r>
      <w:r w:rsidRPr="00467D16">
        <w:rPr>
          <w:rFonts w:ascii="Times New Roman" w:hAnsi="Times New Roman" w:cs="Times New Roman"/>
          <w:i/>
          <w:iCs/>
          <w:sz w:val="24"/>
          <w:szCs w:val="24"/>
        </w:rPr>
        <w:t xml:space="preserve">Ae. </w:t>
      </w:r>
      <w:proofErr w:type="spellStart"/>
      <w:r w:rsidRPr="00467D16">
        <w:rPr>
          <w:rFonts w:ascii="Times New Roman" w:hAnsi="Times New Roman" w:cs="Times New Roman"/>
          <w:i/>
          <w:iCs/>
          <w:sz w:val="24"/>
          <w:szCs w:val="24"/>
        </w:rPr>
        <w:t>vexans</w:t>
      </w:r>
      <w:proofErr w:type="spellEnd"/>
      <w:r w:rsidRPr="00467D16">
        <w:rPr>
          <w:rFonts w:ascii="Times New Roman" w:hAnsi="Times New Roman" w:cs="Times New Roman"/>
          <w:sz w:val="24"/>
          <w:szCs w:val="24"/>
        </w:rPr>
        <w:t>,</w:t>
      </w:r>
      <w:r w:rsidRPr="00467D16">
        <w:rPr>
          <w:rFonts w:ascii="Times New Roman" w:hAnsi="Times New Roman" w:cs="Times New Roman"/>
          <w:i/>
          <w:iCs/>
          <w:sz w:val="24"/>
          <w:szCs w:val="24"/>
        </w:rPr>
        <w:t xml:space="preserve"> Ae. albopictus</w:t>
      </w:r>
      <w:r w:rsidRPr="00467D16">
        <w:rPr>
          <w:rFonts w:ascii="Times New Roman" w:hAnsi="Times New Roman" w:cs="Times New Roman"/>
          <w:sz w:val="24"/>
          <w:szCs w:val="24"/>
        </w:rPr>
        <w:t>,</w:t>
      </w:r>
      <w:r w:rsidRPr="00467D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7D16">
        <w:rPr>
          <w:rFonts w:ascii="Times New Roman" w:hAnsi="Times New Roman" w:cs="Times New Roman"/>
          <w:sz w:val="24"/>
          <w:szCs w:val="24"/>
        </w:rPr>
        <w:t xml:space="preserve">and </w:t>
      </w:r>
      <w:r w:rsidRPr="00467D16">
        <w:rPr>
          <w:rFonts w:ascii="Times New Roman" w:hAnsi="Times New Roman" w:cs="Times New Roman"/>
          <w:i/>
          <w:iCs/>
          <w:sz w:val="24"/>
          <w:szCs w:val="24"/>
        </w:rPr>
        <w:t>Ae. japonicus</w:t>
      </w:r>
      <w:r w:rsidRPr="00467D16">
        <w:rPr>
          <w:rFonts w:ascii="Times New Roman" w:hAnsi="Times New Roman" w:cs="Times New Roman"/>
          <w:sz w:val="24"/>
          <w:szCs w:val="24"/>
        </w:rPr>
        <w:t xml:space="preserve">; </w:t>
      </w:r>
      <w:r w:rsidRPr="00467D16">
        <w:rPr>
          <w:rFonts w:ascii="Times New Roman" w:hAnsi="Times New Roman" w:cs="Times New Roman"/>
          <w:sz w:val="24"/>
          <w:szCs w:val="24"/>
        </w:rPr>
        <w:lastRenderedPageBreak/>
        <w:t>individual species counts unknown)</w:t>
      </w:r>
      <w:r w:rsidR="008F0251">
        <w:rPr>
          <w:rFonts w:ascii="Times New Roman" w:hAnsi="Times New Roman" w:cs="Times New Roman"/>
          <w:sz w:val="24"/>
          <w:szCs w:val="24"/>
        </w:rPr>
        <w:t>, including blood fed members</w:t>
      </w:r>
      <w:r w:rsidR="005C3C25">
        <w:rPr>
          <w:rFonts w:ascii="Times New Roman" w:hAnsi="Times New Roman" w:cs="Times New Roman"/>
          <w:sz w:val="24"/>
          <w:szCs w:val="24"/>
        </w:rPr>
        <w:t xml:space="preserve"> of </w:t>
      </w:r>
      <w:r w:rsidR="005C3C25">
        <w:rPr>
          <w:rFonts w:ascii="Times New Roman" w:hAnsi="Times New Roman" w:cs="Times New Roman"/>
          <w:i/>
          <w:iCs/>
          <w:sz w:val="24"/>
          <w:szCs w:val="24"/>
        </w:rPr>
        <w:t xml:space="preserve">Ae. </w:t>
      </w:r>
      <w:proofErr w:type="spellStart"/>
      <w:r w:rsidR="005C3C25">
        <w:rPr>
          <w:rFonts w:ascii="Times New Roman" w:hAnsi="Times New Roman" w:cs="Times New Roman"/>
          <w:i/>
          <w:iCs/>
          <w:sz w:val="24"/>
          <w:szCs w:val="24"/>
        </w:rPr>
        <w:t>vexans</w:t>
      </w:r>
      <w:proofErr w:type="spellEnd"/>
      <w:r w:rsidR="005C3C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C3C25">
        <w:rPr>
          <w:rFonts w:ascii="Times New Roman" w:hAnsi="Times New Roman" w:cs="Times New Roman"/>
          <w:sz w:val="24"/>
          <w:szCs w:val="24"/>
        </w:rPr>
        <w:t xml:space="preserve">and </w:t>
      </w:r>
      <w:r w:rsidR="005C3C25">
        <w:rPr>
          <w:rFonts w:ascii="Times New Roman" w:hAnsi="Times New Roman" w:cs="Times New Roman"/>
          <w:i/>
          <w:iCs/>
          <w:sz w:val="24"/>
          <w:szCs w:val="24"/>
        </w:rPr>
        <w:t xml:space="preserve">Ae. japonicus </w:t>
      </w:r>
      <w:r w:rsidR="005C3C25">
        <w:rPr>
          <w:rFonts w:ascii="Times New Roman" w:hAnsi="Times New Roman" w:cs="Times New Roman"/>
          <w:sz w:val="24"/>
          <w:szCs w:val="24"/>
        </w:rPr>
        <w:t>until mid-November (Table S4)</w:t>
      </w:r>
      <w:r w:rsidR="00D54F2F">
        <w:rPr>
          <w:rFonts w:ascii="Times New Roman" w:hAnsi="Times New Roman" w:cs="Times New Roman"/>
          <w:sz w:val="24"/>
          <w:szCs w:val="24"/>
        </w:rPr>
        <w:t xml:space="preserve">. The second group consisted of </w:t>
      </w:r>
      <w:r w:rsidRPr="00467D16">
        <w:rPr>
          <w:rFonts w:ascii="Times New Roman" w:hAnsi="Times New Roman" w:cs="Times New Roman"/>
          <w:sz w:val="24"/>
          <w:szCs w:val="24"/>
        </w:rPr>
        <w:t xml:space="preserve">so-called “springtime” </w:t>
      </w:r>
      <w:r w:rsidRPr="00467D16">
        <w:rPr>
          <w:rFonts w:ascii="Times New Roman" w:hAnsi="Times New Roman" w:cs="Times New Roman"/>
          <w:i/>
          <w:iCs/>
          <w:sz w:val="24"/>
          <w:szCs w:val="24"/>
        </w:rPr>
        <w:t xml:space="preserve">Aedes </w:t>
      </w:r>
      <w:r w:rsidRPr="00467D16">
        <w:rPr>
          <w:rFonts w:ascii="Times New Roman" w:hAnsi="Times New Roman" w:cs="Times New Roman"/>
          <w:sz w:val="24"/>
          <w:szCs w:val="24"/>
        </w:rPr>
        <w:t xml:space="preserve">that were collected in May (n = 122; species were </w:t>
      </w:r>
      <w:r w:rsidRPr="00467D16">
        <w:rPr>
          <w:rFonts w:ascii="Times New Roman" w:hAnsi="Times New Roman" w:cs="Times New Roman"/>
          <w:i/>
          <w:iCs/>
          <w:sz w:val="24"/>
          <w:szCs w:val="24"/>
        </w:rPr>
        <w:t>Ae. canadensis</w:t>
      </w:r>
      <w:r w:rsidRPr="00467D16">
        <w:rPr>
          <w:rFonts w:ascii="Times New Roman" w:hAnsi="Times New Roman" w:cs="Times New Roman"/>
          <w:sz w:val="24"/>
          <w:szCs w:val="24"/>
        </w:rPr>
        <w:t xml:space="preserve"> [n = 45], </w:t>
      </w:r>
      <w:r w:rsidRPr="00467D16">
        <w:rPr>
          <w:rFonts w:ascii="Times New Roman" w:hAnsi="Times New Roman" w:cs="Times New Roman"/>
          <w:i/>
          <w:iCs/>
          <w:sz w:val="24"/>
          <w:szCs w:val="24"/>
        </w:rPr>
        <w:t xml:space="preserve">Ae. </w:t>
      </w:r>
      <w:proofErr w:type="spellStart"/>
      <w:r w:rsidRPr="00467D16">
        <w:rPr>
          <w:rFonts w:ascii="Times New Roman" w:hAnsi="Times New Roman" w:cs="Times New Roman"/>
          <w:i/>
          <w:iCs/>
          <w:sz w:val="24"/>
          <w:szCs w:val="24"/>
        </w:rPr>
        <w:t>stimulans</w:t>
      </w:r>
      <w:proofErr w:type="spellEnd"/>
      <w:r w:rsidRPr="00467D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7D16">
        <w:rPr>
          <w:rFonts w:ascii="Times New Roman" w:hAnsi="Times New Roman" w:cs="Times New Roman"/>
          <w:sz w:val="24"/>
          <w:szCs w:val="24"/>
        </w:rPr>
        <w:t xml:space="preserve">[n = 53], and </w:t>
      </w:r>
      <w:r w:rsidRPr="00467D16">
        <w:rPr>
          <w:rFonts w:ascii="Times New Roman" w:hAnsi="Times New Roman" w:cs="Times New Roman"/>
          <w:i/>
          <w:iCs/>
          <w:sz w:val="24"/>
          <w:szCs w:val="24"/>
        </w:rPr>
        <w:t xml:space="preserve">Ae. </w:t>
      </w:r>
      <w:proofErr w:type="spellStart"/>
      <w:r w:rsidRPr="00467D16">
        <w:rPr>
          <w:rFonts w:ascii="Times New Roman" w:hAnsi="Times New Roman" w:cs="Times New Roman"/>
          <w:i/>
          <w:iCs/>
          <w:sz w:val="24"/>
          <w:szCs w:val="24"/>
        </w:rPr>
        <w:t>grossbecki</w:t>
      </w:r>
      <w:proofErr w:type="spellEnd"/>
      <w:r w:rsidRPr="00467D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7D16">
        <w:rPr>
          <w:rFonts w:ascii="Times New Roman" w:hAnsi="Times New Roman" w:cs="Times New Roman"/>
          <w:sz w:val="24"/>
          <w:szCs w:val="24"/>
        </w:rPr>
        <w:t xml:space="preserve">[n = 24]). During the Fall 2021 – Spring 2022 collection season </w:t>
      </w:r>
      <w:r w:rsidRPr="00467D16">
        <w:rPr>
          <w:rFonts w:ascii="Times New Roman" w:hAnsi="Times New Roman" w:cs="Times New Roman"/>
          <w:i/>
          <w:iCs/>
          <w:sz w:val="24"/>
          <w:szCs w:val="24"/>
        </w:rPr>
        <w:t xml:space="preserve">Ae. </w:t>
      </w:r>
      <w:proofErr w:type="spellStart"/>
      <w:r w:rsidRPr="00467D16">
        <w:rPr>
          <w:rFonts w:ascii="Times New Roman" w:hAnsi="Times New Roman" w:cs="Times New Roman"/>
          <w:i/>
          <w:iCs/>
          <w:sz w:val="24"/>
          <w:szCs w:val="24"/>
        </w:rPr>
        <w:t>vexans</w:t>
      </w:r>
      <w:proofErr w:type="spellEnd"/>
      <w:r w:rsidRPr="00467D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7D16">
        <w:rPr>
          <w:rFonts w:ascii="Times New Roman" w:hAnsi="Times New Roman" w:cs="Times New Roman"/>
          <w:sz w:val="24"/>
          <w:szCs w:val="24"/>
        </w:rPr>
        <w:t xml:space="preserve">(n = 44 identified to species) and </w:t>
      </w:r>
      <w:r w:rsidRPr="00467D16">
        <w:rPr>
          <w:rFonts w:ascii="Times New Roman" w:hAnsi="Times New Roman" w:cs="Times New Roman"/>
          <w:i/>
          <w:iCs/>
          <w:sz w:val="24"/>
          <w:szCs w:val="24"/>
        </w:rPr>
        <w:t>Ae</w:t>
      </w:r>
      <w:r w:rsidR="00EC561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467D16">
        <w:rPr>
          <w:rFonts w:ascii="Times New Roman" w:hAnsi="Times New Roman" w:cs="Times New Roman"/>
          <w:i/>
          <w:iCs/>
          <w:sz w:val="24"/>
          <w:szCs w:val="24"/>
        </w:rPr>
        <w:t xml:space="preserve"> japonicus </w:t>
      </w:r>
      <w:r w:rsidRPr="00467D16">
        <w:rPr>
          <w:rFonts w:ascii="Times New Roman" w:hAnsi="Times New Roman" w:cs="Times New Roman"/>
          <w:sz w:val="24"/>
          <w:szCs w:val="24"/>
        </w:rPr>
        <w:t>(n = 1 identified to species) were found as late in the year as November 17</w:t>
      </w:r>
      <w:r w:rsidRPr="00467D1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67D16">
        <w:rPr>
          <w:rFonts w:ascii="Times New Roman" w:hAnsi="Times New Roman" w:cs="Times New Roman"/>
          <w:sz w:val="24"/>
          <w:szCs w:val="24"/>
        </w:rPr>
        <w:t xml:space="preserve">, and </w:t>
      </w:r>
      <w:r w:rsidRPr="00467D16">
        <w:rPr>
          <w:rFonts w:ascii="Times New Roman" w:hAnsi="Times New Roman" w:cs="Times New Roman"/>
          <w:i/>
          <w:iCs/>
          <w:sz w:val="24"/>
          <w:szCs w:val="24"/>
        </w:rPr>
        <w:t xml:space="preserve">Ae. </w:t>
      </w:r>
      <w:proofErr w:type="spellStart"/>
      <w:r w:rsidRPr="00467D16">
        <w:rPr>
          <w:rFonts w:ascii="Times New Roman" w:hAnsi="Times New Roman" w:cs="Times New Roman"/>
          <w:i/>
          <w:iCs/>
          <w:sz w:val="24"/>
          <w:szCs w:val="24"/>
        </w:rPr>
        <w:t>vexans</w:t>
      </w:r>
      <w:proofErr w:type="spellEnd"/>
      <w:r w:rsidRPr="00467D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67D16">
        <w:rPr>
          <w:rFonts w:ascii="Times New Roman" w:hAnsi="Times New Roman" w:cs="Times New Roman"/>
          <w:sz w:val="24"/>
          <w:szCs w:val="24"/>
        </w:rPr>
        <w:t>were found as early as April 28</w:t>
      </w:r>
      <w:r w:rsidRPr="00467D1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67D16">
        <w:rPr>
          <w:rFonts w:ascii="Times New Roman" w:hAnsi="Times New Roman" w:cs="Times New Roman"/>
          <w:sz w:val="24"/>
          <w:szCs w:val="24"/>
        </w:rPr>
        <w:t xml:space="preserve">, 2022 (Table </w:t>
      </w:r>
      <w:r w:rsidR="00515A08">
        <w:rPr>
          <w:rFonts w:ascii="Times New Roman" w:hAnsi="Times New Roman" w:cs="Times New Roman"/>
          <w:sz w:val="24"/>
          <w:szCs w:val="24"/>
        </w:rPr>
        <w:t>S</w:t>
      </w:r>
      <w:r w:rsidRPr="00467D16">
        <w:rPr>
          <w:rFonts w:ascii="Times New Roman" w:hAnsi="Times New Roman" w:cs="Times New Roman"/>
          <w:sz w:val="24"/>
          <w:szCs w:val="24"/>
        </w:rPr>
        <w:t>4)</w:t>
      </w:r>
      <w:r w:rsidR="005C3C25">
        <w:rPr>
          <w:rFonts w:ascii="Times New Roman" w:hAnsi="Times New Roman" w:cs="Times New Roman"/>
          <w:sz w:val="24"/>
          <w:szCs w:val="24"/>
        </w:rPr>
        <w:t xml:space="preserve"> from park sites but not culverts</w:t>
      </w:r>
      <w:r w:rsidRPr="00467D16">
        <w:rPr>
          <w:rFonts w:ascii="Times New Roman" w:hAnsi="Times New Roman" w:cs="Times New Roman"/>
          <w:sz w:val="24"/>
          <w:szCs w:val="24"/>
        </w:rPr>
        <w:t xml:space="preserve">. Although </w:t>
      </w:r>
      <w:r w:rsidRPr="00467D16">
        <w:rPr>
          <w:rFonts w:ascii="Times New Roman" w:hAnsi="Times New Roman" w:cs="Times New Roman"/>
          <w:i/>
          <w:iCs/>
          <w:sz w:val="24"/>
          <w:szCs w:val="24"/>
        </w:rPr>
        <w:t xml:space="preserve">Ae. japonicus </w:t>
      </w:r>
      <w:r w:rsidRPr="00467D16">
        <w:rPr>
          <w:rFonts w:ascii="Times New Roman" w:hAnsi="Times New Roman" w:cs="Times New Roman"/>
          <w:sz w:val="24"/>
          <w:szCs w:val="24"/>
        </w:rPr>
        <w:t xml:space="preserve">and </w:t>
      </w:r>
      <w:r w:rsidRPr="00467D16">
        <w:rPr>
          <w:rFonts w:ascii="Times New Roman" w:hAnsi="Times New Roman" w:cs="Times New Roman"/>
          <w:i/>
          <w:iCs/>
          <w:sz w:val="24"/>
          <w:szCs w:val="24"/>
        </w:rPr>
        <w:t xml:space="preserve">Ae. albopictus </w:t>
      </w:r>
      <w:r w:rsidRPr="00467D16">
        <w:rPr>
          <w:rFonts w:ascii="Times New Roman" w:hAnsi="Times New Roman" w:cs="Times New Roman"/>
          <w:sz w:val="24"/>
          <w:szCs w:val="24"/>
        </w:rPr>
        <w:t xml:space="preserve">were not collected during the spring, </w:t>
      </w:r>
      <w:r w:rsidRPr="00467D16">
        <w:rPr>
          <w:rFonts w:ascii="Times New Roman" w:hAnsi="Times New Roman" w:cs="Times New Roman"/>
          <w:i/>
          <w:iCs/>
          <w:sz w:val="24"/>
          <w:szCs w:val="24"/>
        </w:rPr>
        <w:t xml:space="preserve">Ae. </w:t>
      </w:r>
      <w:proofErr w:type="spellStart"/>
      <w:r w:rsidRPr="00467D16">
        <w:rPr>
          <w:rFonts w:ascii="Times New Roman" w:hAnsi="Times New Roman" w:cs="Times New Roman"/>
          <w:i/>
          <w:iCs/>
          <w:sz w:val="24"/>
          <w:szCs w:val="24"/>
        </w:rPr>
        <w:t>trivittatus</w:t>
      </w:r>
      <w:proofErr w:type="spellEnd"/>
      <w:r w:rsidRPr="00467D16">
        <w:rPr>
          <w:rFonts w:ascii="Times New Roman" w:hAnsi="Times New Roman" w:cs="Times New Roman"/>
          <w:sz w:val="24"/>
          <w:szCs w:val="24"/>
        </w:rPr>
        <w:t xml:space="preserve"> was found by the 2</w:t>
      </w:r>
      <w:r w:rsidRPr="00467D1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467D16">
        <w:rPr>
          <w:rFonts w:ascii="Times New Roman" w:hAnsi="Times New Roman" w:cs="Times New Roman"/>
          <w:sz w:val="24"/>
          <w:szCs w:val="24"/>
        </w:rPr>
        <w:t xml:space="preserve"> week of May (Table </w:t>
      </w:r>
      <w:r w:rsidR="00515A08">
        <w:rPr>
          <w:rFonts w:ascii="Times New Roman" w:hAnsi="Times New Roman" w:cs="Times New Roman"/>
          <w:sz w:val="24"/>
          <w:szCs w:val="24"/>
        </w:rPr>
        <w:t>S</w:t>
      </w:r>
      <w:r w:rsidRPr="00467D16">
        <w:rPr>
          <w:rFonts w:ascii="Times New Roman" w:hAnsi="Times New Roman" w:cs="Times New Roman"/>
          <w:sz w:val="24"/>
          <w:szCs w:val="24"/>
        </w:rPr>
        <w:t xml:space="preserve">4). </w:t>
      </w:r>
    </w:p>
    <w:p w14:paraId="670AD479" w14:textId="33290329" w:rsidR="00063148" w:rsidRDefault="00063148" w:rsidP="00252E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6AFA62" w14:textId="2FB3A67C" w:rsidR="00063148" w:rsidRDefault="00063148" w:rsidP="00252E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06B04D" w14:textId="77777777" w:rsidR="00063148" w:rsidRPr="00467D16" w:rsidRDefault="00063148" w:rsidP="00252E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E50400" w14:textId="3D21D6DB" w:rsidR="005F3A27" w:rsidRPr="00A6502B" w:rsidRDefault="005F3A27" w:rsidP="0061203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43CEFEDC" w14:textId="77777777" w:rsidR="00211FEF" w:rsidRDefault="00211FEF" w:rsidP="0092486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63E1A6" w14:textId="77777777" w:rsidR="00211FEF" w:rsidRDefault="00211FEF" w:rsidP="0092486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846657" w14:textId="77777777" w:rsidR="00211FEF" w:rsidRDefault="00211FEF" w:rsidP="0092486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3ECCD" w14:textId="77777777" w:rsidR="00211FEF" w:rsidRDefault="00211FEF" w:rsidP="0092486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54DC1" w14:textId="77777777" w:rsidR="00211FEF" w:rsidRDefault="00211FEF" w:rsidP="0092486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A9123" w14:textId="77777777" w:rsidR="00211FEF" w:rsidRPr="00F21003" w:rsidRDefault="00211FEF" w:rsidP="0092486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4D13F" w14:textId="77777777" w:rsidR="005C33BA" w:rsidRDefault="005C33BA" w:rsidP="00A558E1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DAE03D" w14:textId="48FB7DC5" w:rsidR="00FC6451" w:rsidRPr="003812E3" w:rsidRDefault="00211FEF" w:rsidP="00A558E1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Non-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Culex </w:t>
      </w:r>
      <w:r>
        <w:rPr>
          <w:rFonts w:ascii="Times New Roman" w:hAnsi="Times New Roman" w:cs="Times New Roman"/>
          <w:b/>
          <w:bCs/>
          <w:sz w:val="28"/>
          <w:szCs w:val="28"/>
        </w:rPr>
        <w:t>Tables and Captions</w:t>
      </w:r>
      <w:r w:rsidR="00A558E1" w:rsidRPr="00A650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D86AC4" w14:textId="0EA3FD21" w:rsidR="00FC6451" w:rsidRDefault="003812E3" w:rsidP="00A558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C21E3E" wp14:editId="40E1D8CB">
            <wp:extent cx="5029200" cy="3131820"/>
            <wp:effectExtent l="0" t="0" r="0" b="0"/>
            <wp:docPr id="13742093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9" t="5754" r="8087" b="53472"/>
                    <a:stretch/>
                  </pic:blipFill>
                  <pic:spPr bwMode="auto">
                    <a:xfrm>
                      <a:off x="0" y="0"/>
                      <a:ext cx="50292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EE4BA" w14:textId="6716085C" w:rsidR="00C13273" w:rsidRDefault="00C13273" w:rsidP="00A558E1">
      <w:pPr>
        <w:spacing w:line="480" w:lineRule="auto"/>
        <w:rPr>
          <w:rFonts w:ascii="Times New Roman" w:hAnsi="Times New Roman" w:cs="Times New Roman"/>
        </w:rPr>
      </w:pPr>
      <w:r w:rsidRPr="001C0B35">
        <w:rPr>
          <w:rFonts w:ascii="Times New Roman" w:hAnsi="Times New Roman" w:cs="Times New Roman"/>
          <w:b/>
          <w:bCs/>
        </w:rPr>
        <w:t>Table S</w:t>
      </w:r>
      <w:r w:rsidR="00515A08" w:rsidRPr="001C0B35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</w:rPr>
        <w:t xml:space="preserve">: </w:t>
      </w:r>
      <w:r w:rsidR="00DF5B68" w:rsidRPr="00BC7C3A">
        <w:rPr>
          <w:rFonts w:ascii="Times New Roman" w:hAnsi="Times New Roman" w:cs="Times New Roman"/>
        </w:rPr>
        <w:t xml:space="preserve">The number of </w:t>
      </w:r>
      <w:r w:rsidR="00DF5B68">
        <w:rPr>
          <w:rFonts w:ascii="Times New Roman" w:hAnsi="Times New Roman" w:cs="Times New Roman"/>
        </w:rPr>
        <w:t>non-</w:t>
      </w:r>
      <w:r w:rsidR="00DF5B68" w:rsidRPr="00BC7C3A">
        <w:rPr>
          <w:rFonts w:ascii="Times New Roman" w:hAnsi="Times New Roman" w:cs="Times New Roman"/>
          <w:i/>
          <w:iCs/>
        </w:rPr>
        <w:t xml:space="preserve">Culex </w:t>
      </w:r>
      <w:r w:rsidR="00DF5B68" w:rsidRPr="00BC7C3A">
        <w:rPr>
          <w:rFonts w:ascii="Times New Roman" w:hAnsi="Times New Roman" w:cs="Times New Roman"/>
        </w:rPr>
        <w:t xml:space="preserve">mosquitoes by species that were collected using </w:t>
      </w:r>
      <w:r w:rsidR="00DF5B68">
        <w:rPr>
          <w:rFonts w:ascii="Times New Roman" w:hAnsi="Times New Roman" w:cs="Times New Roman"/>
        </w:rPr>
        <w:t>the four most effective</w:t>
      </w:r>
      <w:r w:rsidR="00DF5B68" w:rsidRPr="00BC7C3A">
        <w:rPr>
          <w:rFonts w:ascii="Times New Roman" w:hAnsi="Times New Roman" w:cs="Times New Roman"/>
        </w:rPr>
        <w:t xml:space="preserve"> collection techniques across each season.</w:t>
      </w:r>
      <w:r w:rsidR="00DF5B68">
        <w:rPr>
          <w:rFonts w:ascii="Times New Roman" w:hAnsi="Times New Roman" w:cs="Times New Roman"/>
        </w:rPr>
        <w:t xml:space="preserve"> Note that our only </w:t>
      </w:r>
      <w:proofErr w:type="spellStart"/>
      <w:r w:rsidR="00DF5B68" w:rsidRPr="00DF5B68">
        <w:rPr>
          <w:rFonts w:ascii="Times New Roman" w:hAnsi="Times New Roman" w:cs="Times New Roman"/>
          <w:i/>
          <w:iCs/>
        </w:rPr>
        <w:t>Coqu</w:t>
      </w:r>
      <w:r w:rsidR="00DF5B68">
        <w:rPr>
          <w:rFonts w:ascii="Times New Roman" w:hAnsi="Times New Roman" w:cs="Times New Roman"/>
          <w:i/>
          <w:iCs/>
        </w:rPr>
        <w:t>i</w:t>
      </w:r>
      <w:r w:rsidR="00DF5B68" w:rsidRPr="00DF5B68">
        <w:rPr>
          <w:rFonts w:ascii="Times New Roman" w:hAnsi="Times New Roman" w:cs="Times New Roman"/>
          <w:i/>
          <w:iCs/>
        </w:rPr>
        <w:t>ll</w:t>
      </w:r>
      <w:r w:rsidR="00DF5B68">
        <w:rPr>
          <w:rFonts w:ascii="Times New Roman" w:hAnsi="Times New Roman" w:cs="Times New Roman"/>
          <w:i/>
          <w:iCs/>
        </w:rPr>
        <w:t>e</w:t>
      </w:r>
      <w:r w:rsidR="00DF5B68" w:rsidRPr="00DF5B68">
        <w:rPr>
          <w:rFonts w:ascii="Times New Roman" w:hAnsi="Times New Roman" w:cs="Times New Roman"/>
          <w:i/>
          <w:iCs/>
        </w:rPr>
        <w:t>ttidia</w:t>
      </w:r>
      <w:proofErr w:type="spellEnd"/>
      <w:r w:rsidR="00DF5B68" w:rsidRPr="00DF5B6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F5B68" w:rsidRPr="00DF5B68">
        <w:rPr>
          <w:rFonts w:ascii="Times New Roman" w:hAnsi="Times New Roman" w:cs="Times New Roman"/>
          <w:i/>
          <w:iCs/>
        </w:rPr>
        <w:t>perturbans</w:t>
      </w:r>
      <w:proofErr w:type="spellEnd"/>
      <w:r w:rsidR="00DF5B68">
        <w:rPr>
          <w:rFonts w:ascii="Times New Roman" w:hAnsi="Times New Roman" w:cs="Times New Roman"/>
          <w:i/>
          <w:iCs/>
        </w:rPr>
        <w:t xml:space="preserve"> </w:t>
      </w:r>
      <w:r w:rsidR="00DF5B68">
        <w:rPr>
          <w:rFonts w:ascii="Times New Roman" w:hAnsi="Times New Roman" w:cs="Times New Roman"/>
        </w:rPr>
        <w:t xml:space="preserve">sample was collected from a resting trap on May </w:t>
      </w:r>
      <w:r w:rsidR="00EF27D5">
        <w:rPr>
          <w:rFonts w:ascii="Times New Roman" w:hAnsi="Times New Roman" w:cs="Times New Roman"/>
        </w:rPr>
        <w:t>16</w:t>
      </w:r>
      <w:r w:rsidR="00EF27D5" w:rsidRPr="00EF27D5">
        <w:rPr>
          <w:rFonts w:ascii="Times New Roman" w:hAnsi="Times New Roman" w:cs="Times New Roman"/>
          <w:vertAlign w:val="superscript"/>
        </w:rPr>
        <w:t>th</w:t>
      </w:r>
      <w:r w:rsidR="003F7AD5">
        <w:rPr>
          <w:rFonts w:ascii="Times New Roman" w:hAnsi="Times New Roman" w:cs="Times New Roman"/>
        </w:rPr>
        <w:t xml:space="preserve">, </w:t>
      </w:r>
      <w:r w:rsidR="00DF5B68">
        <w:rPr>
          <w:rFonts w:ascii="Times New Roman" w:hAnsi="Times New Roman" w:cs="Times New Roman"/>
        </w:rPr>
        <w:t>2021</w:t>
      </w:r>
      <w:r w:rsidR="003F7AD5">
        <w:rPr>
          <w:rFonts w:ascii="Times New Roman" w:hAnsi="Times New Roman" w:cs="Times New Roman"/>
        </w:rPr>
        <w:t>.</w:t>
      </w:r>
    </w:p>
    <w:p w14:paraId="106927AF" w14:textId="211DB47B" w:rsidR="00FC6451" w:rsidRPr="00DF5B68" w:rsidRDefault="001C0B35" w:rsidP="00A558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28B5EC" wp14:editId="1028FD74">
            <wp:extent cx="2558038" cy="3800723"/>
            <wp:effectExtent l="0" t="0" r="0" b="0"/>
            <wp:docPr id="18000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109" cy="381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06D70" w14:textId="7E60BA6C" w:rsidR="00643674" w:rsidRDefault="00924869" w:rsidP="00924869">
      <w:pPr>
        <w:spacing w:line="480" w:lineRule="auto"/>
        <w:rPr>
          <w:rFonts w:ascii="Times New Roman" w:hAnsi="Times New Roman" w:cs="Times New Roman"/>
        </w:rPr>
      </w:pPr>
      <w:r w:rsidRPr="001C0B35">
        <w:rPr>
          <w:rFonts w:ascii="Times New Roman" w:hAnsi="Times New Roman" w:cs="Times New Roman"/>
          <w:b/>
          <w:bCs/>
        </w:rPr>
        <w:t xml:space="preserve">Table </w:t>
      </w:r>
      <w:r w:rsidR="004776AF" w:rsidRPr="001C0B35">
        <w:rPr>
          <w:rFonts w:ascii="Times New Roman" w:hAnsi="Times New Roman" w:cs="Times New Roman"/>
          <w:b/>
          <w:bCs/>
        </w:rPr>
        <w:t>S3</w:t>
      </w:r>
      <w:r w:rsidRPr="00BC7C3A">
        <w:rPr>
          <w:rFonts w:ascii="Times New Roman" w:hAnsi="Times New Roman" w:cs="Times New Roman"/>
        </w:rPr>
        <w:t xml:space="preserve">. Numbers of </w:t>
      </w:r>
      <w:r w:rsidR="0096078D">
        <w:rPr>
          <w:rFonts w:ascii="Times New Roman" w:hAnsi="Times New Roman" w:cs="Times New Roman"/>
        </w:rPr>
        <w:t xml:space="preserve">mosquitoes within </w:t>
      </w:r>
      <w:r w:rsidRPr="00BC7C3A">
        <w:rPr>
          <w:rFonts w:ascii="Times New Roman" w:hAnsi="Times New Roman" w:cs="Times New Roman"/>
        </w:rPr>
        <w:t>each gen</w:t>
      </w:r>
      <w:r w:rsidR="0096078D">
        <w:rPr>
          <w:rFonts w:ascii="Times New Roman" w:hAnsi="Times New Roman" w:cs="Times New Roman"/>
        </w:rPr>
        <w:t>us</w:t>
      </w:r>
      <w:r w:rsidRPr="00BC7C3A">
        <w:rPr>
          <w:rFonts w:ascii="Times New Roman" w:hAnsi="Times New Roman" w:cs="Times New Roman"/>
        </w:rPr>
        <w:t xml:space="preserve"> collected from different traps during the Fall 2021 to Spring 2022 Collection Season</w:t>
      </w:r>
      <w:r w:rsidR="0096078D">
        <w:rPr>
          <w:rFonts w:ascii="Times New Roman" w:hAnsi="Times New Roman" w:cs="Times New Roman"/>
        </w:rPr>
        <w:t xml:space="preserve"> highlighting that different collection techniques are effective in collecting different mosquito genera</w:t>
      </w:r>
      <w:r w:rsidRPr="00A6502B">
        <w:rPr>
          <w:rFonts w:ascii="Times New Roman" w:hAnsi="Times New Roman" w:cs="Times New Roman"/>
        </w:rPr>
        <w:t xml:space="preserve">. </w:t>
      </w:r>
      <w:r w:rsidR="0096078D">
        <w:rPr>
          <w:rFonts w:ascii="Times New Roman" w:hAnsi="Times New Roman" w:cs="Times New Roman"/>
        </w:rPr>
        <w:t xml:space="preserve">Note that not all mosquitoes that were collected </w:t>
      </w:r>
      <w:r w:rsidR="004776AF">
        <w:rPr>
          <w:rFonts w:ascii="Times New Roman" w:hAnsi="Times New Roman" w:cs="Times New Roman"/>
        </w:rPr>
        <w:t>on October 14</w:t>
      </w:r>
      <w:r w:rsidR="00EF27D5" w:rsidRPr="00EF27D5">
        <w:rPr>
          <w:rFonts w:ascii="Times New Roman" w:hAnsi="Times New Roman" w:cs="Times New Roman"/>
          <w:vertAlign w:val="superscript"/>
        </w:rPr>
        <w:t>th</w:t>
      </w:r>
      <w:r w:rsidR="004776AF">
        <w:rPr>
          <w:rFonts w:ascii="Times New Roman" w:hAnsi="Times New Roman" w:cs="Times New Roman"/>
        </w:rPr>
        <w:t xml:space="preserve"> &amp; 21</w:t>
      </w:r>
      <w:r w:rsidR="00EF27D5" w:rsidRPr="00EF27D5">
        <w:rPr>
          <w:rFonts w:ascii="Times New Roman" w:hAnsi="Times New Roman" w:cs="Times New Roman"/>
          <w:vertAlign w:val="superscript"/>
        </w:rPr>
        <w:t>st</w:t>
      </w:r>
      <w:r w:rsidR="00EF27D5">
        <w:rPr>
          <w:rFonts w:ascii="Times New Roman" w:hAnsi="Times New Roman" w:cs="Times New Roman"/>
        </w:rPr>
        <w:t>,</w:t>
      </w:r>
      <w:r w:rsidR="004776AF">
        <w:rPr>
          <w:rFonts w:ascii="Times New Roman" w:hAnsi="Times New Roman" w:cs="Times New Roman"/>
        </w:rPr>
        <w:t xml:space="preserve"> 2021</w:t>
      </w:r>
      <w:r w:rsidR="0096078D">
        <w:rPr>
          <w:rFonts w:ascii="Times New Roman" w:hAnsi="Times New Roman" w:cs="Times New Roman"/>
        </w:rPr>
        <w:t xml:space="preserve"> were identified to genus; during these two collection weeks,</w:t>
      </w:r>
      <w:r w:rsidR="00A558E1">
        <w:rPr>
          <w:rFonts w:ascii="Times New Roman" w:hAnsi="Times New Roman" w:cs="Times New Roman"/>
        </w:rPr>
        <w:t xml:space="preserve"> </w:t>
      </w:r>
      <w:proofErr w:type="spellStart"/>
      <w:r w:rsidR="00A558E1">
        <w:rPr>
          <w:rFonts w:ascii="Times New Roman" w:hAnsi="Times New Roman" w:cs="Times New Roman"/>
          <w:i/>
          <w:iCs/>
        </w:rPr>
        <w:t>Psorophora</w:t>
      </w:r>
      <w:proofErr w:type="spellEnd"/>
      <w:r w:rsidR="00A558E1">
        <w:rPr>
          <w:rFonts w:ascii="Times New Roman" w:hAnsi="Times New Roman" w:cs="Times New Roman"/>
          <w:i/>
          <w:iCs/>
        </w:rPr>
        <w:t xml:space="preserve"> </w:t>
      </w:r>
      <w:r w:rsidR="00A558E1">
        <w:rPr>
          <w:rFonts w:ascii="Times New Roman" w:hAnsi="Times New Roman" w:cs="Times New Roman"/>
        </w:rPr>
        <w:t xml:space="preserve">and </w:t>
      </w:r>
      <w:r w:rsidR="00A558E1">
        <w:rPr>
          <w:rFonts w:ascii="Times New Roman" w:hAnsi="Times New Roman" w:cs="Times New Roman"/>
          <w:i/>
          <w:iCs/>
        </w:rPr>
        <w:t>Aedes</w:t>
      </w:r>
      <w:r w:rsidR="00A558E1">
        <w:rPr>
          <w:rFonts w:ascii="Times New Roman" w:hAnsi="Times New Roman" w:cs="Times New Roman"/>
        </w:rPr>
        <w:t xml:space="preserve"> were grouped together. Due to frequency trends of these genera, we assumed all samples were </w:t>
      </w:r>
      <w:r w:rsidR="00A558E1">
        <w:rPr>
          <w:rFonts w:ascii="Times New Roman" w:hAnsi="Times New Roman" w:cs="Times New Roman"/>
          <w:i/>
          <w:iCs/>
        </w:rPr>
        <w:t>Aedes</w:t>
      </w:r>
      <w:r w:rsidR="00A558E1">
        <w:rPr>
          <w:rFonts w:ascii="Times New Roman" w:hAnsi="Times New Roman" w:cs="Times New Roman"/>
        </w:rPr>
        <w:t>,</w:t>
      </w:r>
      <w:r w:rsidR="0096078D">
        <w:rPr>
          <w:rFonts w:ascii="Times New Roman" w:hAnsi="Times New Roman" w:cs="Times New Roman"/>
        </w:rPr>
        <w:t xml:space="preserve"> although some </w:t>
      </w:r>
      <w:proofErr w:type="spellStart"/>
      <w:r w:rsidR="0096078D">
        <w:rPr>
          <w:rFonts w:ascii="Times New Roman" w:hAnsi="Times New Roman" w:cs="Times New Roman"/>
          <w:i/>
          <w:iCs/>
        </w:rPr>
        <w:t>Psorophora</w:t>
      </w:r>
      <w:proofErr w:type="spellEnd"/>
      <w:r w:rsidR="0096078D">
        <w:rPr>
          <w:rFonts w:ascii="Times New Roman" w:hAnsi="Times New Roman" w:cs="Times New Roman"/>
          <w:i/>
          <w:iCs/>
        </w:rPr>
        <w:t xml:space="preserve"> </w:t>
      </w:r>
      <w:r w:rsidR="0096078D">
        <w:rPr>
          <w:rFonts w:ascii="Times New Roman" w:hAnsi="Times New Roman" w:cs="Times New Roman"/>
        </w:rPr>
        <w:t>could have been collected</w:t>
      </w:r>
      <w:r w:rsidR="00A558E1">
        <w:rPr>
          <w:rFonts w:ascii="Times New Roman" w:hAnsi="Times New Roman" w:cs="Times New Roman"/>
        </w:rPr>
        <w:t>. Therefore,</w:t>
      </w:r>
      <w:r w:rsidRPr="00A6502B">
        <w:rPr>
          <w:rFonts w:ascii="Times New Roman" w:hAnsi="Times New Roman" w:cs="Times New Roman"/>
        </w:rPr>
        <w:t xml:space="preserve"> the numbers of </w:t>
      </w:r>
      <w:proofErr w:type="spellStart"/>
      <w:r w:rsidRPr="00A6502B">
        <w:rPr>
          <w:rFonts w:ascii="Times New Roman" w:hAnsi="Times New Roman" w:cs="Times New Roman"/>
          <w:i/>
          <w:iCs/>
        </w:rPr>
        <w:t>Psorophora</w:t>
      </w:r>
      <w:proofErr w:type="spellEnd"/>
      <w:r w:rsidRPr="00A6502B">
        <w:rPr>
          <w:rFonts w:ascii="Times New Roman" w:hAnsi="Times New Roman" w:cs="Times New Roman"/>
          <w:i/>
          <w:iCs/>
        </w:rPr>
        <w:t xml:space="preserve"> </w:t>
      </w:r>
      <w:r w:rsidRPr="00A6502B">
        <w:rPr>
          <w:rFonts w:ascii="Times New Roman" w:hAnsi="Times New Roman" w:cs="Times New Roman"/>
        </w:rPr>
        <w:t xml:space="preserve">and </w:t>
      </w:r>
      <w:r w:rsidRPr="00A6502B">
        <w:rPr>
          <w:rFonts w:ascii="Times New Roman" w:hAnsi="Times New Roman" w:cs="Times New Roman"/>
          <w:i/>
          <w:iCs/>
        </w:rPr>
        <w:t xml:space="preserve">Aedes </w:t>
      </w:r>
      <w:r w:rsidRPr="00A6502B">
        <w:rPr>
          <w:rFonts w:ascii="Times New Roman" w:hAnsi="Times New Roman" w:cs="Times New Roman"/>
        </w:rPr>
        <w:t>collected from BG Sentinel traps may slightly over-</w:t>
      </w:r>
      <w:r w:rsidR="0096078D">
        <w:rPr>
          <w:rFonts w:ascii="Times New Roman" w:hAnsi="Times New Roman" w:cs="Times New Roman"/>
        </w:rPr>
        <w:t xml:space="preserve">estimate the number of </w:t>
      </w:r>
      <w:r w:rsidRPr="00A6502B">
        <w:rPr>
          <w:rFonts w:ascii="Times New Roman" w:hAnsi="Times New Roman" w:cs="Times New Roman"/>
          <w:i/>
          <w:iCs/>
        </w:rPr>
        <w:t xml:space="preserve">Aedes </w:t>
      </w:r>
      <w:r w:rsidRPr="00A6502B">
        <w:rPr>
          <w:rFonts w:ascii="Times New Roman" w:hAnsi="Times New Roman" w:cs="Times New Roman"/>
        </w:rPr>
        <w:t>and under</w:t>
      </w:r>
      <w:r w:rsidR="0096078D">
        <w:rPr>
          <w:rFonts w:ascii="Times New Roman" w:hAnsi="Times New Roman" w:cs="Times New Roman"/>
        </w:rPr>
        <w:t>-estimate the number of</w:t>
      </w:r>
      <w:r w:rsidRPr="00A6502B">
        <w:rPr>
          <w:rFonts w:ascii="Times New Roman" w:hAnsi="Times New Roman" w:cs="Times New Roman"/>
        </w:rPr>
        <w:t xml:space="preserve"> </w:t>
      </w:r>
      <w:proofErr w:type="spellStart"/>
      <w:r w:rsidRPr="00A6502B">
        <w:rPr>
          <w:rFonts w:ascii="Times New Roman" w:hAnsi="Times New Roman" w:cs="Times New Roman"/>
          <w:i/>
          <w:iCs/>
        </w:rPr>
        <w:t>Psorophora</w:t>
      </w:r>
      <w:proofErr w:type="spellEnd"/>
      <w:r w:rsidRPr="00A6502B">
        <w:rPr>
          <w:rFonts w:ascii="Times New Roman" w:hAnsi="Times New Roman" w:cs="Times New Roman"/>
        </w:rPr>
        <w:t>.</w:t>
      </w:r>
    </w:p>
    <w:p w14:paraId="7720659F" w14:textId="1F879B4C" w:rsidR="00FC6451" w:rsidRDefault="003812E3" w:rsidP="00924869">
      <w:pPr>
        <w:spacing w:line="480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F731FA" wp14:editId="0A8089C8">
            <wp:extent cx="5128260" cy="1508760"/>
            <wp:effectExtent l="0" t="0" r="0" b="0"/>
            <wp:docPr id="17628211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1" t="5655" r="6676" b="74702"/>
                    <a:stretch/>
                  </pic:blipFill>
                  <pic:spPr bwMode="auto">
                    <a:xfrm>
                      <a:off x="0" y="0"/>
                      <a:ext cx="51282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08C2F" w14:textId="5A983EE5" w:rsidR="00515A08" w:rsidRPr="00BC7C3A" w:rsidRDefault="00515A08" w:rsidP="00924869">
      <w:pPr>
        <w:spacing w:line="480" w:lineRule="auto"/>
        <w:rPr>
          <w:rFonts w:ascii="Times New Roman" w:hAnsi="Times New Roman" w:cs="Times New Roman"/>
        </w:rPr>
      </w:pPr>
      <w:r w:rsidRPr="001C0B35">
        <w:rPr>
          <w:rFonts w:ascii="Times New Roman" w:hAnsi="Times New Roman" w:cs="Times New Roman"/>
          <w:b/>
          <w:bCs/>
        </w:rPr>
        <w:t>Table S4</w:t>
      </w:r>
      <w:r w:rsidRPr="00B87716">
        <w:rPr>
          <w:rFonts w:ascii="Times New Roman" w:hAnsi="Times New Roman" w:cs="Times New Roman"/>
        </w:rPr>
        <w:t xml:space="preserve">: </w:t>
      </w:r>
      <w:r w:rsidRPr="00F1603F">
        <w:rPr>
          <w:rFonts w:ascii="Times New Roman" w:hAnsi="Times New Roman" w:cs="Times New Roman"/>
        </w:rPr>
        <w:t>Dates when</w:t>
      </w:r>
      <w:r>
        <w:rPr>
          <w:rFonts w:ascii="Times New Roman" w:hAnsi="Times New Roman" w:cs="Times New Roman"/>
        </w:rPr>
        <w:t xml:space="preserve"> the last and first adult and blood</w:t>
      </w:r>
      <w:r w:rsidR="006A6F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fed</w:t>
      </w:r>
      <w:r w:rsidR="0096078D">
        <w:rPr>
          <w:rFonts w:ascii="Times New Roman" w:hAnsi="Times New Roman" w:cs="Times New Roman"/>
        </w:rPr>
        <w:t xml:space="preserve"> (BF)</w:t>
      </w:r>
      <w:r w:rsidRPr="00F1603F">
        <w:rPr>
          <w:rFonts w:ascii="Times New Roman" w:hAnsi="Times New Roman" w:cs="Times New Roman"/>
        </w:rPr>
        <w:t xml:space="preserve"> </w:t>
      </w:r>
      <w:r w:rsidRPr="00F1603F">
        <w:rPr>
          <w:rFonts w:ascii="Times New Roman" w:hAnsi="Times New Roman" w:cs="Times New Roman"/>
          <w:i/>
          <w:iCs/>
        </w:rPr>
        <w:t xml:space="preserve">Aedes </w:t>
      </w:r>
      <w:r w:rsidRPr="00F1603F">
        <w:rPr>
          <w:rFonts w:ascii="Times New Roman" w:hAnsi="Times New Roman" w:cs="Times New Roman"/>
        </w:rPr>
        <w:t>mosquitoes were collected</w:t>
      </w:r>
      <w:r>
        <w:rPr>
          <w:rFonts w:ascii="Times New Roman" w:hAnsi="Times New Roman" w:cs="Times New Roman"/>
        </w:rPr>
        <w:t xml:space="preserve"> </w:t>
      </w:r>
      <w:r w:rsidR="0096078D">
        <w:rPr>
          <w:rFonts w:ascii="Times New Roman" w:hAnsi="Times New Roman" w:cs="Times New Roman"/>
        </w:rPr>
        <w:t xml:space="preserve">during each </w:t>
      </w:r>
      <w:r>
        <w:rPr>
          <w:rFonts w:ascii="Times New Roman" w:hAnsi="Times New Roman" w:cs="Times New Roman"/>
        </w:rPr>
        <w:t>collection season</w:t>
      </w:r>
      <w:r w:rsidRPr="00F1603F">
        <w:rPr>
          <w:rFonts w:ascii="Times New Roman" w:hAnsi="Times New Roman" w:cs="Times New Roman"/>
        </w:rPr>
        <w:t>.</w:t>
      </w:r>
    </w:p>
    <w:p w14:paraId="48049C89" w14:textId="60BA3D4E" w:rsidR="00515A08" w:rsidRPr="00BC7C3A" w:rsidRDefault="00515A08" w:rsidP="00924869">
      <w:pPr>
        <w:spacing w:line="480" w:lineRule="auto"/>
        <w:rPr>
          <w:rFonts w:ascii="Times New Roman" w:hAnsi="Times New Roman" w:cs="Times New Roman"/>
        </w:rPr>
      </w:pPr>
    </w:p>
    <w:sectPr w:rsidR="00515A08" w:rsidRPr="00BC7C3A" w:rsidSect="0061203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D5008" w14:textId="77777777" w:rsidR="00CC0592" w:rsidRDefault="00CC0592" w:rsidP="002963FD">
      <w:pPr>
        <w:spacing w:after="0" w:line="240" w:lineRule="auto"/>
      </w:pPr>
      <w:r>
        <w:separator/>
      </w:r>
    </w:p>
  </w:endnote>
  <w:endnote w:type="continuationSeparator" w:id="0">
    <w:p w14:paraId="065606E4" w14:textId="77777777" w:rsidR="00CC0592" w:rsidRDefault="00CC0592" w:rsidP="00296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ACD48" w14:textId="77777777" w:rsidR="00CC0592" w:rsidRDefault="00CC0592" w:rsidP="002963FD">
      <w:pPr>
        <w:spacing w:after="0" w:line="240" w:lineRule="auto"/>
      </w:pPr>
      <w:r>
        <w:separator/>
      </w:r>
    </w:p>
  </w:footnote>
  <w:footnote w:type="continuationSeparator" w:id="0">
    <w:p w14:paraId="066F99FD" w14:textId="77777777" w:rsidR="00CC0592" w:rsidRDefault="00CC0592" w:rsidP="00296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F1E55"/>
    <w:multiLevelType w:val="hybridMultilevel"/>
    <w:tmpl w:val="BACE125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7AA3AC9"/>
    <w:multiLevelType w:val="hybridMultilevel"/>
    <w:tmpl w:val="258A70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C35BD"/>
    <w:multiLevelType w:val="hybridMultilevel"/>
    <w:tmpl w:val="258A7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338117">
    <w:abstractNumId w:val="0"/>
  </w:num>
  <w:num w:numId="2" w16cid:durableId="2270401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9715030">
    <w:abstractNumId w:val="2"/>
  </w:num>
  <w:num w:numId="4" w16cid:durableId="1680162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27"/>
    <w:rsid w:val="000007DA"/>
    <w:rsid w:val="00000D31"/>
    <w:rsid w:val="0000173B"/>
    <w:rsid w:val="00006B15"/>
    <w:rsid w:val="000119B8"/>
    <w:rsid w:val="00012171"/>
    <w:rsid w:val="00012967"/>
    <w:rsid w:val="00015975"/>
    <w:rsid w:val="00015D5A"/>
    <w:rsid w:val="00025FBF"/>
    <w:rsid w:val="0002751F"/>
    <w:rsid w:val="0003047E"/>
    <w:rsid w:val="00031624"/>
    <w:rsid w:val="00033B8D"/>
    <w:rsid w:val="00033D5E"/>
    <w:rsid w:val="0004167B"/>
    <w:rsid w:val="0004283B"/>
    <w:rsid w:val="00042F9B"/>
    <w:rsid w:val="0004439E"/>
    <w:rsid w:val="00051BF5"/>
    <w:rsid w:val="00053EED"/>
    <w:rsid w:val="00057198"/>
    <w:rsid w:val="00063148"/>
    <w:rsid w:val="0006315D"/>
    <w:rsid w:val="00064509"/>
    <w:rsid w:val="00065996"/>
    <w:rsid w:val="00065B86"/>
    <w:rsid w:val="00066126"/>
    <w:rsid w:val="00071478"/>
    <w:rsid w:val="00071B3A"/>
    <w:rsid w:val="0007302A"/>
    <w:rsid w:val="00073805"/>
    <w:rsid w:val="00074498"/>
    <w:rsid w:val="00076D18"/>
    <w:rsid w:val="0008027D"/>
    <w:rsid w:val="00080364"/>
    <w:rsid w:val="000861B3"/>
    <w:rsid w:val="00087F3D"/>
    <w:rsid w:val="00096BCB"/>
    <w:rsid w:val="000A006B"/>
    <w:rsid w:val="000A2474"/>
    <w:rsid w:val="000A7C00"/>
    <w:rsid w:val="000B0453"/>
    <w:rsid w:val="000B342B"/>
    <w:rsid w:val="000C0C11"/>
    <w:rsid w:val="000D1B31"/>
    <w:rsid w:val="000D3829"/>
    <w:rsid w:val="000D769C"/>
    <w:rsid w:val="000F3AA5"/>
    <w:rsid w:val="000F5924"/>
    <w:rsid w:val="00103C9B"/>
    <w:rsid w:val="0010738D"/>
    <w:rsid w:val="0010759B"/>
    <w:rsid w:val="0011067D"/>
    <w:rsid w:val="0011267F"/>
    <w:rsid w:val="00112C55"/>
    <w:rsid w:val="00117830"/>
    <w:rsid w:val="0012399F"/>
    <w:rsid w:val="00126407"/>
    <w:rsid w:val="00140FBF"/>
    <w:rsid w:val="00154482"/>
    <w:rsid w:val="00172E69"/>
    <w:rsid w:val="00174E20"/>
    <w:rsid w:val="00177871"/>
    <w:rsid w:val="00187C7D"/>
    <w:rsid w:val="0019325F"/>
    <w:rsid w:val="001A2A9C"/>
    <w:rsid w:val="001C0B35"/>
    <w:rsid w:val="001C416A"/>
    <w:rsid w:val="001C723A"/>
    <w:rsid w:val="001D10CD"/>
    <w:rsid w:val="001D6133"/>
    <w:rsid w:val="001D792C"/>
    <w:rsid w:val="001E02C9"/>
    <w:rsid w:val="001E045B"/>
    <w:rsid w:val="001E6A26"/>
    <w:rsid w:val="001F4034"/>
    <w:rsid w:val="001F4214"/>
    <w:rsid w:val="001F5AC5"/>
    <w:rsid w:val="00205F74"/>
    <w:rsid w:val="00211FEF"/>
    <w:rsid w:val="002157A9"/>
    <w:rsid w:val="00216451"/>
    <w:rsid w:val="00222999"/>
    <w:rsid w:val="00225157"/>
    <w:rsid w:val="002251A0"/>
    <w:rsid w:val="0022714D"/>
    <w:rsid w:val="00236FFE"/>
    <w:rsid w:val="0024585B"/>
    <w:rsid w:val="00252E95"/>
    <w:rsid w:val="00256F47"/>
    <w:rsid w:val="002575D8"/>
    <w:rsid w:val="002652E2"/>
    <w:rsid w:val="00266148"/>
    <w:rsid w:val="00266652"/>
    <w:rsid w:val="002668F8"/>
    <w:rsid w:val="00272951"/>
    <w:rsid w:val="00291AC8"/>
    <w:rsid w:val="00293B9D"/>
    <w:rsid w:val="002963FD"/>
    <w:rsid w:val="002970C3"/>
    <w:rsid w:val="002A23A5"/>
    <w:rsid w:val="002A2700"/>
    <w:rsid w:val="002A773B"/>
    <w:rsid w:val="002C3585"/>
    <w:rsid w:val="002E1D25"/>
    <w:rsid w:val="002E6EFF"/>
    <w:rsid w:val="00300BDC"/>
    <w:rsid w:val="00304434"/>
    <w:rsid w:val="00310DEF"/>
    <w:rsid w:val="00322BED"/>
    <w:rsid w:val="0032433A"/>
    <w:rsid w:val="00325F24"/>
    <w:rsid w:val="00330BD0"/>
    <w:rsid w:val="003344F4"/>
    <w:rsid w:val="003405AE"/>
    <w:rsid w:val="00344F6F"/>
    <w:rsid w:val="003475B2"/>
    <w:rsid w:val="003506AE"/>
    <w:rsid w:val="003549D2"/>
    <w:rsid w:val="00365B01"/>
    <w:rsid w:val="00370747"/>
    <w:rsid w:val="00371DE0"/>
    <w:rsid w:val="00374FB3"/>
    <w:rsid w:val="003812E3"/>
    <w:rsid w:val="00381817"/>
    <w:rsid w:val="00382835"/>
    <w:rsid w:val="00384403"/>
    <w:rsid w:val="0038449E"/>
    <w:rsid w:val="00385215"/>
    <w:rsid w:val="00393583"/>
    <w:rsid w:val="0039746F"/>
    <w:rsid w:val="003A0079"/>
    <w:rsid w:val="003A5586"/>
    <w:rsid w:val="003A59FF"/>
    <w:rsid w:val="003A69EC"/>
    <w:rsid w:val="003A7378"/>
    <w:rsid w:val="003B060C"/>
    <w:rsid w:val="003B3D8B"/>
    <w:rsid w:val="003B588F"/>
    <w:rsid w:val="003B63D5"/>
    <w:rsid w:val="003C4CD6"/>
    <w:rsid w:val="003D2474"/>
    <w:rsid w:val="003D638E"/>
    <w:rsid w:val="003D7186"/>
    <w:rsid w:val="003D7BB4"/>
    <w:rsid w:val="003E4426"/>
    <w:rsid w:val="003E4B7D"/>
    <w:rsid w:val="003E7489"/>
    <w:rsid w:val="003F30A9"/>
    <w:rsid w:val="003F41D6"/>
    <w:rsid w:val="003F42DC"/>
    <w:rsid w:val="003F7AD5"/>
    <w:rsid w:val="004008AD"/>
    <w:rsid w:val="004016A2"/>
    <w:rsid w:val="00402D2B"/>
    <w:rsid w:val="00404FBD"/>
    <w:rsid w:val="00416C06"/>
    <w:rsid w:val="00423A8E"/>
    <w:rsid w:val="00426504"/>
    <w:rsid w:val="00432158"/>
    <w:rsid w:val="00435C7F"/>
    <w:rsid w:val="00441C36"/>
    <w:rsid w:val="00441D1A"/>
    <w:rsid w:val="00441EA6"/>
    <w:rsid w:val="0044212A"/>
    <w:rsid w:val="0044683B"/>
    <w:rsid w:val="00451EEF"/>
    <w:rsid w:val="00453C5F"/>
    <w:rsid w:val="0045496A"/>
    <w:rsid w:val="00460E9B"/>
    <w:rsid w:val="0046273A"/>
    <w:rsid w:val="00467D16"/>
    <w:rsid w:val="00470C32"/>
    <w:rsid w:val="0047245F"/>
    <w:rsid w:val="00474E5D"/>
    <w:rsid w:val="004776AF"/>
    <w:rsid w:val="004958F3"/>
    <w:rsid w:val="004972BA"/>
    <w:rsid w:val="00497D7B"/>
    <w:rsid w:val="004D2FE6"/>
    <w:rsid w:val="004D791C"/>
    <w:rsid w:val="004E6E4B"/>
    <w:rsid w:val="004F13A6"/>
    <w:rsid w:val="004F1F6D"/>
    <w:rsid w:val="004F2102"/>
    <w:rsid w:val="004F767E"/>
    <w:rsid w:val="00503438"/>
    <w:rsid w:val="005052BF"/>
    <w:rsid w:val="00505A7F"/>
    <w:rsid w:val="0050663E"/>
    <w:rsid w:val="00515A08"/>
    <w:rsid w:val="005161D5"/>
    <w:rsid w:val="0052075E"/>
    <w:rsid w:val="0052499B"/>
    <w:rsid w:val="0052646C"/>
    <w:rsid w:val="00526F9B"/>
    <w:rsid w:val="0052792E"/>
    <w:rsid w:val="0053258F"/>
    <w:rsid w:val="005359F0"/>
    <w:rsid w:val="0053716D"/>
    <w:rsid w:val="00537B72"/>
    <w:rsid w:val="00552538"/>
    <w:rsid w:val="0055298F"/>
    <w:rsid w:val="00557C3A"/>
    <w:rsid w:val="00564501"/>
    <w:rsid w:val="00565132"/>
    <w:rsid w:val="00572467"/>
    <w:rsid w:val="005724BA"/>
    <w:rsid w:val="00572CE4"/>
    <w:rsid w:val="005773C8"/>
    <w:rsid w:val="00577FDE"/>
    <w:rsid w:val="005813F3"/>
    <w:rsid w:val="00590928"/>
    <w:rsid w:val="0059456A"/>
    <w:rsid w:val="005A14EB"/>
    <w:rsid w:val="005A1C1C"/>
    <w:rsid w:val="005B1708"/>
    <w:rsid w:val="005B1FC5"/>
    <w:rsid w:val="005C1498"/>
    <w:rsid w:val="005C33BA"/>
    <w:rsid w:val="005C3C25"/>
    <w:rsid w:val="005C4A9A"/>
    <w:rsid w:val="005C59B4"/>
    <w:rsid w:val="005C5A52"/>
    <w:rsid w:val="005C72C1"/>
    <w:rsid w:val="005C791B"/>
    <w:rsid w:val="005D08E4"/>
    <w:rsid w:val="005D5247"/>
    <w:rsid w:val="005E22E1"/>
    <w:rsid w:val="005E2905"/>
    <w:rsid w:val="005E4995"/>
    <w:rsid w:val="005E6802"/>
    <w:rsid w:val="005F3A27"/>
    <w:rsid w:val="005F3AC6"/>
    <w:rsid w:val="005F400D"/>
    <w:rsid w:val="00602276"/>
    <w:rsid w:val="0060781C"/>
    <w:rsid w:val="00610AA2"/>
    <w:rsid w:val="00612032"/>
    <w:rsid w:val="00615674"/>
    <w:rsid w:val="0061595F"/>
    <w:rsid w:val="0062252B"/>
    <w:rsid w:val="00623EFE"/>
    <w:rsid w:val="00624F02"/>
    <w:rsid w:val="0063115C"/>
    <w:rsid w:val="00631499"/>
    <w:rsid w:val="0063163C"/>
    <w:rsid w:val="00634CD4"/>
    <w:rsid w:val="006365D5"/>
    <w:rsid w:val="0064121C"/>
    <w:rsid w:val="00641581"/>
    <w:rsid w:val="00643674"/>
    <w:rsid w:val="00651C0F"/>
    <w:rsid w:val="00664C4A"/>
    <w:rsid w:val="0066537A"/>
    <w:rsid w:val="006675A5"/>
    <w:rsid w:val="00673F96"/>
    <w:rsid w:val="00676A74"/>
    <w:rsid w:val="00685A64"/>
    <w:rsid w:val="00686192"/>
    <w:rsid w:val="00686C54"/>
    <w:rsid w:val="0069265C"/>
    <w:rsid w:val="006931A1"/>
    <w:rsid w:val="0069323F"/>
    <w:rsid w:val="0069473C"/>
    <w:rsid w:val="0069668E"/>
    <w:rsid w:val="006A31EE"/>
    <w:rsid w:val="006A35B2"/>
    <w:rsid w:val="006A580A"/>
    <w:rsid w:val="006A6F31"/>
    <w:rsid w:val="006C3059"/>
    <w:rsid w:val="006C435C"/>
    <w:rsid w:val="006C48E1"/>
    <w:rsid w:val="006C57F0"/>
    <w:rsid w:val="006D25C7"/>
    <w:rsid w:val="006D3D0B"/>
    <w:rsid w:val="006D4174"/>
    <w:rsid w:val="006D44E9"/>
    <w:rsid w:val="006D4C10"/>
    <w:rsid w:val="006E088A"/>
    <w:rsid w:val="006E2617"/>
    <w:rsid w:val="006E3884"/>
    <w:rsid w:val="006E5D50"/>
    <w:rsid w:val="006E70F3"/>
    <w:rsid w:val="00700BA1"/>
    <w:rsid w:val="0070258E"/>
    <w:rsid w:val="00705F8E"/>
    <w:rsid w:val="00706A0C"/>
    <w:rsid w:val="0071445A"/>
    <w:rsid w:val="00715853"/>
    <w:rsid w:val="007175C6"/>
    <w:rsid w:val="00722722"/>
    <w:rsid w:val="00724BBE"/>
    <w:rsid w:val="007351CA"/>
    <w:rsid w:val="00735E80"/>
    <w:rsid w:val="00735F7A"/>
    <w:rsid w:val="007421F2"/>
    <w:rsid w:val="00746CB8"/>
    <w:rsid w:val="00756793"/>
    <w:rsid w:val="0076215B"/>
    <w:rsid w:val="007623A1"/>
    <w:rsid w:val="00763A4F"/>
    <w:rsid w:val="0076401E"/>
    <w:rsid w:val="0077018D"/>
    <w:rsid w:val="00774AD0"/>
    <w:rsid w:val="00780C0C"/>
    <w:rsid w:val="007813D0"/>
    <w:rsid w:val="00783392"/>
    <w:rsid w:val="00783D16"/>
    <w:rsid w:val="00785797"/>
    <w:rsid w:val="00792048"/>
    <w:rsid w:val="00795CE3"/>
    <w:rsid w:val="007A00E0"/>
    <w:rsid w:val="007A0288"/>
    <w:rsid w:val="007A0AA3"/>
    <w:rsid w:val="007A0CBD"/>
    <w:rsid w:val="007A1869"/>
    <w:rsid w:val="007A3530"/>
    <w:rsid w:val="007A39A0"/>
    <w:rsid w:val="007C0ABB"/>
    <w:rsid w:val="007D29C2"/>
    <w:rsid w:val="007D3245"/>
    <w:rsid w:val="007D4CE2"/>
    <w:rsid w:val="007D54C1"/>
    <w:rsid w:val="007D5617"/>
    <w:rsid w:val="007E141A"/>
    <w:rsid w:val="007E23C2"/>
    <w:rsid w:val="007E3AA8"/>
    <w:rsid w:val="007E7078"/>
    <w:rsid w:val="007F2DC8"/>
    <w:rsid w:val="007F4B72"/>
    <w:rsid w:val="00801086"/>
    <w:rsid w:val="00812A8F"/>
    <w:rsid w:val="008144A8"/>
    <w:rsid w:val="00816578"/>
    <w:rsid w:val="00820BB3"/>
    <w:rsid w:val="00820D00"/>
    <w:rsid w:val="00822FFF"/>
    <w:rsid w:val="0083275B"/>
    <w:rsid w:val="00833804"/>
    <w:rsid w:val="00836BDD"/>
    <w:rsid w:val="008474E8"/>
    <w:rsid w:val="008578DA"/>
    <w:rsid w:val="00861977"/>
    <w:rsid w:val="00885808"/>
    <w:rsid w:val="008914DF"/>
    <w:rsid w:val="00896DAE"/>
    <w:rsid w:val="008A16C1"/>
    <w:rsid w:val="008A1FB8"/>
    <w:rsid w:val="008A262D"/>
    <w:rsid w:val="008A514D"/>
    <w:rsid w:val="008A6608"/>
    <w:rsid w:val="008B1F11"/>
    <w:rsid w:val="008B2D0C"/>
    <w:rsid w:val="008B3BCD"/>
    <w:rsid w:val="008B7EB7"/>
    <w:rsid w:val="008C0183"/>
    <w:rsid w:val="008C0F6C"/>
    <w:rsid w:val="008C474C"/>
    <w:rsid w:val="008C5748"/>
    <w:rsid w:val="008D0A50"/>
    <w:rsid w:val="008D0A62"/>
    <w:rsid w:val="008D4440"/>
    <w:rsid w:val="008D78EF"/>
    <w:rsid w:val="008E36A5"/>
    <w:rsid w:val="008E3E1B"/>
    <w:rsid w:val="008E73ED"/>
    <w:rsid w:val="008F0251"/>
    <w:rsid w:val="008F26A8"/>
    <w:rsid w:val="008F2A7D"/>
    <w:rsid w:val="008F4797"/>
    <w:rsid w:val="009038C2"/>
    <w:rsid w:val="00910F73"/>
    <w:rsid w:val="009212FD"/>
    <w:rsid w:val="009213FD"/>
    <w:rsid w:val="0092210F"/>
    <w:rsid w:val="00924869"/>
    <w:rsid w:val="00924DE8"/>
    <w:rsid w:val="00925550"/>
    <w:rsid w:val="00925EFF"/>
    <w:rsid w:val="00930F22"/>
    <w:rsid w:val="00932831"/>
    <w:rsid w:val="009331AF"/>
    <w:rsid w:val="00935FA8"/>
    <w:rsid w:val="00936498"/>
    <w:rsid w:val="00937A91"/>
    <w:rsid w:val="009437EA"/>
    <w:rsid w:val="00952D3F"/>
    <w:rsid w:val="00952E0E"/>
    <w:rsid w:val="00954FC5"/>
    <w:rsid w:val="00955844"/>
    <w:rsid w:val="00955EDC"/>
    <w:rsid w:val="009566DC"/>
    <w:rsid w:val="0096078D"/>
    <w:rsid w:val="0096198A"/>
    <w:rsid w:val="009628F6"/>
    <w:rsid w:val="00964BAB"/>
    <w:rsid w:val="00967FCD"/>
    <w:rsid w:val="00970DEA"/>
    <w:rsid w:val="00974EFF"/>
    <w:rsid w:val="009753BA"/>
    <w:rsid w:val="00981191"/>
    <w:rsid w:val="009814C4"/>
    <w:rsid w:val="009857D8"/>
    <w:rsid w:val="00985E9E"/>
    <w:rsid w:val="00986ED5"/>
    <w:rsid w:val="00991776"/>
    <w:rsid w:val="00992E92"/>
    <w:rsid w:val="00993279"/>
    <w:rsid w:val="00993627"/>
    <w:rsid w:val="0099386F"/>
    <w:rsid w:val="00997BC2"/>
    <w:rsid w:val="009A19F8"/>
    <w:rsid w:val="009A3A91"/>
    <w:rsid w:val="009B5CC2"/>
    <w:rsid w:val="009C698A"/>
    <w:rsid w:val="009C703B"/>
    <w:rsid w:val="009D2062"/>
    <w:rsid w:val="009D3DA2"/>
    <w:rsid w:val="009D43EC"/>
    <w:rsid w:val="009E24A5"/>
    <w:rsid w:val="009E5D1C"/>
    <w:rsid w:val="009F386C"/>
    <w:rsid w:val="009F60F2"/>
    <w:rsid w:val="00A01C4A"/>
    <w:rsid w:val="00A04A8A"/>
    <w:rsid w:val="00A06C50"/>
    <w:rsid w:val="00A06EC6"/>
    <w:rsid w:val="00A119AA"/>
    <w:rsid w:val="00A120B6"/>
    <w:rsid w:val="00A15481"/>
    <w:rsid w:val="00A167AB"/>
    <w:rsid w:val="00A16B69"/>
    <w:rsid w:val="00A24A58"/>
    <w:rsid w:val="00A307B8"/>
    <w:rsid w:val="00A3272B"/>
    <w:rsid w:val="00A34264"/>
    <w:rsid w:val="00A34CF6"/>
    <w:rsid w:val="00A43DE4"/>
    <w:rsid w:val="00A4797F"/>
    <w:rsid w:val="00A5040A"/>
    <w:rsid w:val="00A558E1"/>
    <w:rsid w:val="00A61C91"/>
    <w:rsid w:val="00A64179"/>
    <w:rsid w:val="00A64194"/>
    <w:rsid w:val="00A6502B"/>
    <w:rsid w:val="00A7075E"/>
    <w:rsid w:val="00A70EAC"/>
    <w:rsid w:val="00A90EF3"/>
    <w:rsid w:val="00A9236E"/>
    <w:rsid w:val="00A935C9"/>
    <w:rsid w:val="00AA1F94"/>
    <w:rsid w:val="00AA64FB"/>
    <w:rsid w:val="00AB3192"/>
    <w:rsid w:val="00AB4ACD"/>
    <w:rsid w:val="00AB5C9D"/>
    <w:rsid w:val="00AB7439"/>
    <w:rsid w:val="00AC3464"/>
    <w:rsid w:val="00AC3AA6"/>
    <w:rsid w:val="00AC527C"/>
    <w:rsid w:val="00AE0173"/>
    <w:rsid w:val="00AE20BE"/>
    <w:rsid w:val="00AE3617"/>
    <w:rsid w:val="00AE36DC"/>
    <w:rsid w:val="00AE38A9"/>
    <w:rsid w:val="00AE5AF0"/>
    <w:rsid w:val="00AF081C"/>
    <w:rsid w:val="00AF1B0D"/>
    <w:rsid w:val="00AF3C96"/>
    <w:rsid w:val="00AF5A13"/>
    <w:rsid w:val="00B0075E"/>
    <w:rsid w:val="00B00A44"/>
    <w:rsid w:val="00B0224E"/>
    <w:rsid w:val="00B03F5A"/>
    <w:rsid w:val="00B05097"/>
    <w:rsid w:val="00B16DB8"/>
    <w:rsid w:val="00B17B57"/>
    <w:rsid w:val="00B21BA1"/>
    <w:rsid w:val="00B27FB3"/>
    <w:rsid w:val="00B327EE"/>
    <w:rsid w:val="00B41A1E"/>
    <w:rsid w:val="00B44E9E"/>
    <w:rsid w:val="00B45A69"/>
    <w:rsid w:val="00B46ADF"/>
    <w:rsid w:val="00B474DC"/>
    <w:rsid w:val="00B51381"/>
    <w:rsid w:val="00B55137"/>
    <w:rsid w:val="00B57F47"/>
    <w:rsid w:val="00B61CD0"/>
    <w:rsid w:val="00B61F54"/>
    <w:rsid w:val="00B621F4"/>
    <w:rsid w:val="00B640EB"/>
    <w:rsid w:val="00B64313"/>
    <w:rsid w:val="00B6796B"/>
    <w:rsid w:val="00B7001D"/>
    <w:rsid w:val="00B72D97"/>
    <w:rsid w:val="00B75A35"/>
    <w:rsid w:val="00B763F6"/>
    <w:rsid w:val="00B833DC"/>
    <w:rsid w:val="00B83845"/>
    <w:rsid w:val="00B85A87"/>
    <w:rsid w:val="00B90207"/>
    <w:rsid w:val="00B91B60"/>
    <w:rsid w:val="00BA2333"/>
    <w:rsid w:val="00BA2D6A"/>
    <w:rsid w:val="00BA445F"/>
    <w:rsid w:val="00BB45AF"/>
    <w:rsid w:val="00BB4F95"/>
    <w:rsid w:val="00BB5345"/>
    <w:rsid w:val="00BB7D56"/>
    <w:rsid w:val="00BB7F5B"/>
    <w:rsid w:val="00BC7C3A"/>
    <w:rsid w:val="00BD0836"/>
    <w:rsid w:val="00BD153B"/>
    <w:rsid w:val="00BD1B40"/>
    <w:rsid w:val="00BD3B4B"/>
    <w:rsid w:val="00BE543E"/>
    <w:rsid w:val="00BE5DDC"/>
    <w:rsid w:val="00BE6EB8"/>
    <w:rsid w:val="00BE6EE6"/>
    <w:rsid w:val="00BE7019"/>
    <w:rsid w:val="00BF0CE8"/>
    <w:rsid w:val="00BF31F5"/>
    <w:rsid w:val="00BF3AF2"/>
    <w:rsid w:val="00BF694C"/>
    <w:rsid w:val="00BF73E7"/>
    <w:rsid w:val="00C04B04"/>
    <w:rsid w:val="00C13273"/>
    <w:rsid w:val="00C16156"/>
    <w:rsid w:val="00C16528"/>
    <w:rsid w:val="00C1673C"/>
    <w:rsid w:val="00C179D2"/>
    <w:rsid w:val="00C207D3"/>
    <w:rsid w:val="00C25215"/>
    <w:rsid w:val="00C3203B"/>
    <w:rsid w:val="00C332FD"/>
    <w:rsid w:val="00C34818"/>
    <w:rsid w:val="00C368C1"/>
    <w:rsid w:val="00C42548"/>
    <w:rsid w:val="00C42894"/>
    <w:rsid w:val="00C44117"/>
    <w:rsid w:val="00C460D6"/>
    <w:rsid w:val="00C467B1"/>
    <w:rsid w:val="00C47EF1"/>
    <w:rsid w:val="00C515E0"/>
    <w:rsid w:val="00C52DE1"/>
    <w:rsid w:val="00C567F9"/>
    <w:rsid w:val="00C63598"/>
    <w:rsid w:val="00C64092"/>
    <w:rsid w:val="00C65930"/>
    <w:rsid w:val="00C74481"/>
    <w:rsid w:val="00C7723B"/>
    <w:rsid w:val="00C772C8"/>
    <w:rsid w:val="00C77749"/>
    <w:rsid w:val="00C77DC8"/>
    <w:rsid w:val="00C81C65"/>
    <w:rsid w:val="00C85859"/>
    <w:rsid w:val="00C85CA9"/>
    <w:rsid w:val="00C97D3B"/>
    <w:rsid w:val="00CA0443"/>
    <w:rsid w:val="00CA0538"/>
    <w:rsid w:val="00CA468D"/>
    <w:rsid w:val="00CA7E35"/>
    <w:rsid w:val="00CB3CEC"/>
    <w:rsid w:val="00CC0592"/>
    <w:rsid w:val="00CC1243"/>
    <w:rsid w:val="00CC2FA3"/>
    <w:rsid w:val="00CC50E6"/>
    <w:rsid w:val="00CE27BE"/>
    <w:rsid w:val="00CE59A6"/>
    <w:rsid w:val="00CF38EF"/>
    <w:rsid w:val="00CF3CD4"/>
    <w:rsid w:val="00CF4519"/>
    <w:rsid w:val="00D0228B"/>
    <w:rsid w:val="00D03C04"/>
    <w:rsid w:val="00D04FC6"/>
    <w:rsid w:val="00D060D3"/>
    <w:rsid w:val="00D12A10"/>
    <w:rsid w:val="00D12CDA"/>
    <w:rsid w:val="00D130A8"/>
    <w:rsid w:val="00D167C0"/>
    <w:rsid w:val="00D17E47"/>
    <w:rsid w:val="00D2293E"/>
    <w:rsid w:val="00D23C8F"/>
    <w:rsid w:val="00D249FC"/>
    <w:rsid w:val="00D24C34"/>
    <w:rsid w:val="00D313E2"/>
    <w:rsid w:val="00D3499A"/>
    <w:rsid w:val="00D37ABB"/>
    <w:rsid w:val="00D42EE6"/>
    <w:rsid w:val="00D44ABA"/>
    <w:rsid w:val="00D45180"/>
    <w:rsid w:val="00D472AD"/>
    <w:rsid w:val="00D5132C"/>
    <w:rsid w:val="00D54F2F"/>
    <w:rsid w:val="00D54F46"/>
    <w:rsid w:val="00D603C8"/>
    <w:rsid w:val="00D65E79"/>
    <w:rsid w:val="00D67A96"/>
    <w:rsid w:val="00D76C10"/>
    <w:rsid w:val="00D8094C"/>
    <w:rsid w:val="00D83C47"/>
    <w:rsid w:val="00D845DD"/>
    <w:rsid w:val="00D870D8"/>
    <w:rsid w:val="00D87D4A"/>
    <w:rsid w:val="00D976F1"/>
    <w:rsid w:val="00DA3EDF"/>
    <w:rsid w:val="00DA449E"/>
    <w:rsid w:val="00DA6E79"/>
    <w:rsid w:val="00DB17D1"/>
    <w:rsid w:val="00DB1CA4"/>
    <w:rsid w:val="00DB5802"/>
    <w:rsid w:val="00DB74C9"/>
    <w:rsid w:val="00DC154E"/>
    <w:rsid w:val="00DC2331"/>
    <w:rsid w:val="00DC429A"/>
    <w:rsid w:val="00DC6B28"/>
    <w:rsid w:val="00DD0824"/>
    <w:rsid w:val="00DD7248"/>
    <w:rsid w:val="00DE6045"/>
    <w:rsid w:val="00DF0F0F"/>
    <w:rsid w:val="00DF1FCA"/>
    <w:rsid w:val="00DF5B68"/>
    <w:rsid w:val="00DF69AF"/>
    <w:rsid w:val="00DF7055"/>
    <w:rsid w:val="00E02DF3"/>
    <w:rsid w:val="00E14493"/>
    <w:rsid w:val="00E1679A"/>
    <w:rsid w:val="00E31FBE"/>
    <w:rsid w:val="00E34C3C"/>
    <w:rsid w:val="00E3535A"/>
    <w:rsid w:val="00E353BE"/>
    <w:rsid w:val="00E35F52"/>
    <w:rsid w:val="00E4049A"/>
    <w:rsid w:val="00E46779"/>
    <w:rsid w:val="00E4767F"/>
    <w:rsid w:val="00E5018D"/>
    <w:rsid w:val="00E52C8B"/>
    <w:rsid w:val="00E538E1"/>
    <w:rsid w:val="00E574B5"/>
    <w:rsid w:val="00E64405"/>
    <w:rsid w:val="00E65901"/>
    <w:rsid w:val="00E66B66"/>
    <w:rsid w:val="00E72338"/>
    <w:rsid w:val="00E72D26"/>
    <w:rsid w:val="00E73262"/>
    <w:rsid w:val="00E74410"/>
    <w:rsid w:val="00E8094C"/>
    <w:rsid w:val="00E85022"/>
    <w:rsid w:val="00E918BA"/>
    <w:rsid w:val="00E93F51"/>
    <w:rsid w:val="00EB5A2A"/>
    <w:rsid w:val="00EB7483"/>
    <w:rsid w:val="00EC5615"/>
    <w:rsid w:val="00ED2710"/>
    <w:rsid w:val="00EE1F6B"/>
    <w:rsid w:val="00EE2728"/>
    <w:rsid w:val="00EE5587"/>
    <w:rsid w:val="00EE5DF7"/>
    <w:rsid w:val="00EF27D5"/>
    <w:rsid w:val="00EF3586"/>
    <w:rsid w:val="00EF45D7"/>
    <w:rsid w:val="00EF5680"/>
    <w:rsid w:val="00F00352"/>
    <w:rsid w:val="00F03411"/>
    <w:rsid w:val="00F1603F"/>
    <w:rsid w:val="00F21003"/>
    <w:rsid w:val="00F224D2"/>
    <w:rsid w:val="00F243EB"/>
    <w:rsid w:val="00F24BDB"/>
    <w:rsid w:val="00F25190"/>
    <w:rsid w:val="00F307DD"/>
    <w:rsid w:val="00F31F97"/>
    <w:rsid w:val="00F34258"/>
    <w:rsid w:val="00F44A34"/>
    <w:rsid w:val="00F6307A"/>
    <w:rsid w:val="00F64F07"/>
    <w:rsid w:val="00F6547F"/>
    <w:rsid w:val="00F66FC0"/>
    <w:rsid w:val="00F72881"/>
    <w:rsid w:val="00F82363"/>
    <w:rsid w:val="00F912CD"/>
    <w:rsid w:val="00F9245A"/>
    <w:rsid w:val="00F932C0"/>
    <w:rsid w:val="00F9567E"/>
    <w:rsid w:val="00F95FAD"/>
    <w:rsid w:val="00FB1FEA"/>
    <w:rsid w:val="00FB6822"/>
    <w:rsid w:val="00FB70A9"/>
    <w:rsid w:val="00FC3008"/>
    <w:rsid w:val="00FC4852"/>
    <w:rsid w:val="00FC6451"/>
    <w:rsid w:val="00FD0136"/>
    <w:rsid w:val="00FD35DE"/>
    <w:rsid w:val="00FD3DD3"/>
    <w:rsid w:val="00FD478E"/>
    <w:rsid w:val="00FD5A91"/>
    <w:rsid w:val="00FD6792"/>
    <w:rsid w:val="00FD6E21"/>
    <w:rsid w:val="00FE01FD"/>
    <w:rsid w:val="00FE2926"/>
    <w:rsid w:val="00FE375B"/>
    <w:rsid w:val="00FF05D5"/>
    <w:rsid w:val="00FF0673"/>
    <w:rsid w:val="00FF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4527"/>
  <w15:chartTrackingRefBased/>
  <w15:docId w15:val="{C8F2C3B4-579B-4689-A29E-7CFDC38F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A27"/>
  </w:style>
  <w:style w:type="paragraph" w:styleId="Heading3">
    <w:name w:val="heading 3"/>
    <w:basedOn w:val="Normal"/>
    <w:link w:val="Heading3Char"/>
    <w:uiPriority w:val="9"/>
    <w:qFormat/>
    <w:rsid w:val="005F3A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3A2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mmentReference">
    <w:name w:val="annotation reference"/>
    <w:basedOn w:val="DefaultParagraphFont"/>
    <w:uiPriority w:val="99"/>
    <w:semiHidden/>
    <w:unhideWhenUsed/>
    <w:rsid w:val="005F3A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3A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3A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A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A2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F3A2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F3A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A27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5F3A27"/>
  </w:style>
  <w:style w:type="character" w:styleId="FollowedHyperlink">
    <w:name w:val="FollowedHyperlink"/>
    <w:basedOn w:val="DefaultParagraphFont"/>
    <w:uiPriority w:val="99"/>
    <w:semiHidden/>
    <w:unhideWhenUsed/>
    <w:rsid w:val="005F3A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3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A27"/>
  </w:style>
  <w:style w:type="paragraph" w:styleId="Footer">
    <w:name w:val="footer"/>
    <w:basedOn w:val="Normal"/>
    <w:link w:val="FooterChar"/>
    <w:uiPriority w:val="99"/>
    <w:unhideWhenUsed/>
    <w:rsid w:val="005F3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A27"/>
  </w:style>
  <w:style w:type="character" w:customStyle="1" w:styleId="cf01">
    <w:name w:val="cf01"/>
    <w:basedOn w:val="DefaultParagraphFont"/>
    <w:rsid w:val="005F3A27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5F3A27"/>
    <w:rPr>
      <w:rFonts w:ascii="Segoe UI" w:hAnsi="Segoe UI" w:cs="Segoe UI" w:hint="default"/>
      <w:i/>
      <w:iCs/>
      <w:sz w:val="18"/>
      <w:szCs w:val="18"/>
    </w:rPr>
  </w:style>
  <w:style w:type="table" w:styleId="TableGrid">
    <w:name w:val="Table Grid"/>
    <w:basedOn w:val="TableNormal"/>
    <w:uiPriority w:val="39"/>
    <w:rsid w:val="005F3A2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3A27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B474DC"/>
    <w:pPr>
      <w:spacing w:after="24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7461A-D336-4B1B-B9A4-CA82A1FA8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Siperstein, Alden</dc:creator>
  <cp:keywords/>
  <dc:description/>
  <cp:lastModifiedBy>Siperstein, Alden</cp:lastModifiedBy>
  <cp:revision>3</cp:revision>
  <dcterms:created xsi:type="dcterms:W3CDTF">2023-04-25T23:34:00Z</dcterms:created>
  <dcterms:modified xsi:type="dcterms:W3CDTF">2023-04-25T23:35:00Z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zotero-version="6.0.20"&gt;&lt;session id="sesdddSG"/&gt;&lt;style id="http://www.zotero.org/styles/parasites-and-vectors" hasBibliography="1" bibliographyStyleHasBeenSet="1"/&gt;&lt;prefs&gt;&lt;pref name="fieldType" value="Field"/&gt;&lt;pref name="dontAskDela</vt:lpwstr>
  </property>
  <property fmtid="{D5CDD505-2E9C-101B-9397-08002B2CF9AE}" pid="3" name="ZOTERO_PREF_2">
    <vt:lpwstr>yCitationUpdates" value="true"/&gt;&lt;/prefs&gt;&lt;/data&gt;</vt:lpwstr>
  </property>
</Properties>
</file>